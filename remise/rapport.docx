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D856" w14:textId="1680DACB" w:rsidR="00C02FFD" w:rsidRPr="000B50D4" w:rsidRDefault="00C02FFD" w:rsidP="00C02FFD">
      <w:pPr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Jérémie D’Amours</w:t>
      </w:r>
      <w:r w:rsidRPr="000B50D4">
        <w:rPr>
          <w:rFonts w:cs="Times New Roman"/>
          <w:lang w:val="fr-CA"/>
        </w:rPr>
        <w:t> </w:t>
      </w:r>
      <w:r w:rsidRPr="000B50D4">
        <w:rPr>
          <w:rFonts w:cs="Times New Roman"/>
          <w:lang w:val="fr-CA"/>
        </w:rPr>
        <w:br/>
        <w:t xml:space="preserve">Felicya Lajoie Jacob </w:t>
      </w:r>
      <w:r w:rsidRPr="000B50D4">
        <w:rPr>
          <w:rFonts w:cs="Times New Roman"/>
          <w:lang w:val="fr-CA"/>
        </w:rPr>
        <w:br/>
        <w:t>Jasmin Dubuc</w:t>
      </w:r>
    </w:p>
    <w:p w14:paraId="290F1E28" w14:textId="77777777" w:rsidR="00C02FFD" w:rsidRPr="000B50D4" w:rsidRDefault="00C02FFD" w:rsidP="00C02FFD">
      <w:pPr>
        <w:jc w:val="center"/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t>Techniques de l’informatique </w:t>
      </w:r>
      <w:r w:rsidRPr="000B50D4">
        <w:rPr>
          <w:rFonts w:cs="Times New Roman"/>
          <w:lang w:val="fr-CA"/>
        </w:rPr>
        <w:br/>
        <w:t>groupe 4318</w:t>
      </w:r>
    </w:p>
    <w:p w14:paraId="44049FE0" w14:textId="3B1A1BD9" w:rsidR="00C02FFD" w:rsidRPr="00A0724B" w:rsidRDefault="00C02FFD" w:rsidP="00C02FFD">
      <w:pPr>
        <w:jc w:val="center"/>
        <w:rPr>
          <w:rFonts w:cs="Times New Roman"/>
          <w:lang w:val="fr-CA"/>
        </w:rPr>
      </w:pPr>
      <w:r w:rsidRPr="00A0724B">
        <w:rPr>
          <w:rFonts w:cs="Times New Roman"/>
          <w:lang w:val="fr-CA"/>
        </w:rPr>
        <w:t>Projet 2</w:t>
      </w:r>
      <w:r w:rsidRPr="00A0724B">
        <w:rPr>
          <w:rFonts w:cs="Times New Roman"/>
          <w:lang w:val="fr-CA"/>
        </w:rPr>
        <w:br/>
        <w:t>Webscraping et MongoDB Atlas</w:t>
      </w:r>
    </w:p>
    <w:p w14:paraId="007628D3" w14:textId="5D4AFFEB" w:rsidR="00C02FFD" w:rsidRPr="000B50D4" w:rsidRDefault="00C02FFD" w:rsidP="00C02FFD">
      <w:pPr>
        <w:jc w:val="center"/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t>Rapport présenté à </w:t>
      </w:r>
      <w:r w:rsidRPr="000B50D4">
        <w:rPr>
          <w:rFonts w:cs="Times New Roman"/>
          <w:lang w:val="fr-CA"/>
        </w:rPr>
        <w:br/>
        <w:t xml:space="preserve">M. </w:t>
      </w:r>
      <w:r>
        <w:rPr>
          <w:rFonts w:cs="Times New Roman"/>
          <w:lang w:val="fr-CA"/>
        </w:rPr>
        <w:t>Nicolas Payre</w:t>
      </w:r>
      <w:r w:rsidRPr="000B50D4">
        <w:rPr>
          <w:rFonts w:cs="Times New Roman"/>
          <w:lang w:val="fr-CA"/>
        </w:rPr>
        <w:br/>
        <w:t>Département des Techniques de l’informatique </w:t>
      </w:r>
      <w:r w:rsidRPr="000B50D4">
        <w:rPr>
          <w:rFonts w:cs="Times New Roman"/>
          <w:lang w:val="fr-CA"/>
        </w:rPr>
        <w:br/>
        <w:t>pour le cours </w:t>
      </w:r>
      <w:r w:rsidRPr="000B50D4">
        <w:rPr>
          <w:rFonts w:cs="Times New Roman"/>
          <w:lang w:val="fr-CA"/>
        </w:rPr>
        <w:br/>
      </w:r>
      <w:r>
        <w:rPr>
          <w:rFonts w:cs="Times New Roman"/>
          <w:i/>
          <w:iCs/>
          <w:lang w:val="fr-CA"/>
        </w:rPr>
        <w:t>Exploration de nouvelles technologies</w:t>
      </w:r>
    </w:p>
    <w:p w14:paraId="5008CEF7" w14:textId="01038C54" w:rsidR="00C02FFD" w:rsidRPr="000B50D4" w:rsidRDefault="00C02FFD" w:rsidP="00C02FFD">
      <w:pPr>
        <w:jc w:val="center"/>
        <w:rPr>
          <w:rFonts w:cs="Times New Roman"/>
          <w:lang w:val="fr-CA"/>
        </w:rPr>
        <w:sectPr w:rsidR="00C02FFD" w:rsidRPr="000B50D4" w:rsidSect="00C02FFD">
          <w:pgSz w:w="11906" w:h="16838" w:code="9"/>
          <w:pgMar w:top="1440" w:right="1440" w:bottom="1440" w:left="1440" w:header="720" w:footer="720" w:gutter="0"/>
          <w:cols w:space="720"/>
          <w:vAlign w:val="both"/>
          <w:docGrid w:linePitch="360"/>
        </w:sectPr>
      </w:pPr>
      <w:r w:rsidRPr="000B50D4">
        <w:rPr>
          <w:rFonts w:cs="Times New Roman"/>
          <w:lang w:val="fr-CA"/>
        </w:rPr>
        <w:t>Cégep de Sherbrooke </w:t>
      </w:r>
      <w:r w:rsidRPr="000B50D4">
        <w:rPr>
          <w:rFonts w:cs="Times New Roman"/>
          <w:lang w:val="fr-CA"/>
        </w:rPr>
        <w:br/>
      </w:r>
      <w:r>
        <w:rPr>
          <w:rFonts w:cs="Times New Roman"/>
          <w:lang w:val="fr-CA"/>
        </w:rPr>
        <w:t>20 octobre</w:t>
      </w:r>
      <w:r w:rsidRPr="000B50D4">
        <w:rPr>
          <w:rFonts w:cs="Times New Roman"/>
          <w:lang w:val="fr-CA"/>
        </w:rPr>
        <w:t xml:space="preserve"> 2025</w:t>
      </w:r>
    </w:p>
    <w:p w14:paraId="7CF8A8ED" w14:textId="77777777" w:rsidR="00C02FFD" w:rsidRPr="000B50D4" w:rsidRDefault="00C02FFD" w:rsidP="00C02FFD">
      <w:pPr>
        <w:rPr>
          <w:rFonts w:cs="Times New Roman"/>
          <w:b/>
          <w:bCs/>
          <w:caps/>
          <w:sz w:val="36"/>
          <w:szCs w:val="36"/>
          <w:lang w:val="fr-CA"/>
        </w:rPr>
      </w:pPr>
      <w:r w:rsidRPr="000B50D4">
        <w:rPr>
          <w:rFonts w:cs="Times New Roman"/>
          <w:b/>
          <w:bCs/>
          <w:caps/>
          <w:sz w:val="36"/>
          <w:szCs w:val="36"/>
          <w:lang w:val="fr-CA"/>
        </w:rPr>
        <w:lastRenderedPageBreak/>
        <w:t>Table des matières</w:t>
      </w:r>
    </w:p>
    <w:p w14:paraId="52AA5F58" w14:textId="6F816EBB" w:rsidR="002F20C7" w:rsidRDefault="00C02FFD">
      <w:pPr>
        <w:pStyle w:val="TM1"/>
        <w:tabs>
          <w:tab w:val="right" w:leader="dot" w:pos="8630"/>
        </w:tabs>
        <w:rPr>
          <w:rFonts w:asciiTheme="minorHAnsi" w:hAnsiTheme="minorHAnsi"/>
          <w:b w:val="0"/>
          <w:bCs w:val="0"/>
          <w:caps w:val="0"/>
          <w:noProof/>
          <w:kern w:val="2"/>
          <w:sz w:val="24"/>
          <w:szCs w:val="24"/>
          <w:lang w:val="fr-CA" w:eastAsia="fr-CA"/>
          <w14:ligatures w14:val="standardContextual"/>
        </w:rPr>
      </w:pPr>
      <w:r w:rsidRPr="000B50D4">
        <w:rPr>
          <w:rFonts w:cs="Times New Roman"/>
          <w:lang w:val="fr-CA"/>
        </w:rPr>
        <w:fldChar w:fldCharType="begin"/>
      </w:r>
      <w:r w:rsidRPr="000B50D4">
        <w:rPr>
          <w:rFonts w:cs="Times New Roman"/>
          <w:lang w:val="fr-CA"/>
        </w:rPr>
        <w:instrText xml:space="preserve"> TOC \o "1-3" \h \z \u </w:instrText>
      </w:r>
      <w:r w:rsidRPr="000B50D4">
        <w:rPr>
          <w:rFonts w:cs="Times New Roman"/>
          <w:lang w:val="fr-CA"/>
        </w:rPr>
        <w:fldChar w:fldCharType="separate"/>
      </w:r>
      <w:hyperlink w:anchor="_Toc211798176" w:history="1">
        <w:r w:rsidR="002F20C7" w:rsidRPr="00D74074">
          <w:rPr>
            <w:rStyle w:val="Lienhypertexte"/>
            <w:noProof/>
          </w:rPr>
          <w:t>Webscraping</w:t>
        </w:r>
        <w:r w:rsidR="002F20C7">
          <w:rPr>
            <w:noProof/>
            <w:webHidden/>
          </w:rPr>
          <w:tab/>
        </w:r>
        <w:r w:rsidR="002F20C7">
          <w:rPr>
            <w:noProof/>
            <w:webHidden/>
          </w:rPr>
          <w:fldChar w:fldCharType="begin"/>
        </w:r>
        <w:r w:rsidR="002F20C7">
          <w:rPr>
            <w:noProof/>
            <w:webHidden/>
          </w:rPr>
          <w:instrText xml:space="preserve"> PAGEREF _Toc211798176 \h </w:instrText>
        </w:r>
        <w:r w:rsidR="002F20C7">
          <w:rPr>
            <w:noProof/>
            <w:webHidden/>
          </w:rPr>
        </w:r>
        <w:r w:rsidR="002F20C7">
          <w:rPr>
            <w:noProof/>
            <w:webHidden/>
          </w:rPr>
          <w:fldChar w:fldCharType="separate"/>
        </w:r>
        <w:r w:rsidR="002F20C7">
          <w:rPr>
            <w:noProof/>
            <w:webHidden/>
          </w:rPr>
          <w:t>3</w:t>
        </w:r>
        <w:r w:rsidR="002F20C7">
          <w:rPr>
            <w:noProof/>
            <w:webHidden/>
          </w:rPr>
          <w:fldChar w:fldCharType="end"/>
        </w:r>
      </w:hyperlink>
    </w:p>
    <w:p w14:paraId="6D189B6B" w14:textId="3815318A" w:rsidR="002F20C7" w:rsidRDefault="002F20C7">
      <w:pPr>
        <w:pStyle w:val="TM3"/>
        <w:tabs>
          <w:tab w:val="right" w:leader="dot" w:pos="8630"/>
        </w:tabs>
        <w:rPr>
          <w:rFonts w:asciiTheme="minorHAnsi" w:hAnsiTheme="minorHAnsi"/>
          <w:noProof/>
          <w:kern w:val="2"/>
          <w:lang w:val="fr-CA" w:eastAsia="fr-CA"/>
          <w14:ligatures w14:val="standardContextual"/>
        </w:rPr>
      </w:pPr>
      <w:hyperlink w:anchor="_Toc211798177" w:history="1">
        <w:r w:rsidRPr="00D74074">
          <w:rPr>
            <w:rStyle w:val="Lienhypertexte"/>
            <w:noProof/>
          </w:rPr>
          <w:t>Description du site et des données choisis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0F39A7" w14:textId="2E06BCF3" w:rsidR="002F20C7" w:rsidRDefault="002F20C7">
      <w:pPr>
        <w:pStyle w:val="TM3"/>
        <w:tabs>
          <w:tab w:val="right" w:leader="dot" w:pos="8630"/>
        </w:tabs>
        <w:rPr>
          <w:rFonts w:asciiTheme="minorHAnsi" w:hAnsiTheme="minorHAnsi"/>
          <w:noProof/>
          <w:kern w:val="2"/>
          <w:lang w:val="fr-CA" w:eastAsia="fr-CA"/>
          <w14:ligatures w14:val="standardContextual"/>
        </w:rPr>
      </w:pPr>
      <w:hyperlink w:anchor="_Toc211798178" w:history="1">
        <w:r w:rsidRPr="00D74074">
          <w:rPr>
            <w:rStyle w:val="Lienhypertexte"/>
            <w:noProof/>
            <w:lang w:val="fr-CA"/>
          </w:rPr>
          <w:t>Présentation de l’outil de webscraping utilisé et de son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239728" w14:textId="2878AADD" w:rsidR="002F20C7" w:rsidRDefault="002F20C7">
      <w:pPr>
        <w:pStyle w:val="TM1"/>
        <w:tabs>
          <w:tab w:val="right" w:leader="dot" w:pos="8630"/>
        </w:tabs>
        <w:rPr>
          <w:rFonts w:asciiTheme="minorHAnsi" w:hAnsiTheme="minorHAnsi"/>
          <w:b w:val="0"/>
          <w:bCs w:val="0"/>
          <w:caps w:val="0"/>
          <w:noProof/>
          <w:kern w:val="2"/>
          <w:sz w:val="24"/>
          <w:szCs w:val="24"/>
          <w:lang w:val="fr-CA" w:eastAsia="fr-CA"/>
          <w14:ligatures w14:val="standardContextual"/>
        </w:rPr>
      </w:pPr>
      <w:hyperlink w:anchor="_Toc211798179" w:history="1">
        <w:r w:rsidRPr="00D74074">
          <w:rPr>
            <w:rStyle w:val="Lienhypertexte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6AAB0D" w14:textId="7ABE09E1" w:rsidR="002F20C7" w:rsidRDefault="002F20C7">
      <w:pPr>
        <w:pStyle w:val="TM3"/>
        <w:tabs>
          <w:tab w:val="right" w:leader="dot" w:pos="8630"/>
        </w:tabs>
        <w:rPr>
          <w:rFonts w:asciiTheme="minorHAnsi" w:hAnsiTheme="minorHAnsi"/>
          <w:noProof/>
          <w:kern w:val="2"/>
          <w:lang w:val="fr-CA" w:eastAsia="fr-CA"/>
          <w14:ligatures w14:val="standardContextual"/>
        </w:rPr>
      </w:pPr>
      <w:hyperlink w:anchor="_Toc211798180" w:history="1">
        <w:r w:rsidRPr="00D74074">
          <w:rPr>
            <w:rStyle w:val="Lienhypertexte"/>
            <w:noProof/>
          </w:rPr>
          <w:t>Méthode d’importation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310389" w14:textId="4B2AF25F" w:rsidR="002F20C7" w:rsidRDefault="002F20C7">
      <w:pPr>
        <w:pStyle w:val="TM3"/>
        <w:tabs>
          <w:tab w:val="right" w:leader="dot" w:pos="8630"/>
        </w:tabs>
        <w:rPr>
          <w:rFonts w:asciiTheme="minorHAnsi" w:hAnsiTheme="minorHAnsi"/>
          <w:noProof/>
          <w:kern w:val="2"/>
          <w:lang w:val="fr-CA" w:eastAsia="fr-CA"/>
          <w14:ligatures w14:val="standardContextual"/>
        </w:rPr>
      </w:pPr>
      <w:hyperlink w:anchor="_Toc211798181" w:history="1">
        <w:r w:rsidRPr="00D74074">
          <w:rPr>
            <w:rStyle w:val="Lienhypertexte"/>
            <w:noProof/>
            <w:lang w:val="fr-CA"/>
          </w:rPr>
          <w:t>Description du schéma des documents (champs et types)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619BAD" w14:textId="41D66003" w:rsidR="002F20C7" w:rsidRDefault="002F20C7">
      <w:pPr>
        <w:pStyle w:val="TM3"/>
        <w:tabs>
          <w:tab w:val="right" w:leader="dot" w:pos="8630"/>
        </w:tabs>
        <w:rPr>
          <w:rFonts w:asciiTheme="minorHAnsi" w:hAnsiTheme="minorHAnsi"/>
          <w:noProof/>
          <w:kern w:val="2"/>
          <w:lang w:val="fr-CA" w:eastAsia="fr-CA"/>
          <w14:ligatures w14:val="standardContextual"/>
        </w:rPr>
      </w:pPr>
      <w:hyperlink w:anchor="_Toc211798182" w:history="1">
        <w:r w:rsidRPr="00D74074">
          <w:rPr>
            <w:rStyle w:val="Lienhypertexte"/>
            <w:noProof/>
            <w:lang w:val="fr-CA"/>
          </w:rPr>
          <w:t>3 requêtes de sélection avec explication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9E0DE5" w14:textId="7EDD53DD" w:rsidR="002F20C7" w:rsidRDefault="002F20C7">
      <w:pPr>
        <w:pStyle w:val="TM3"/>
        <w:tabs>
          <w:tab w:val="right" w:leader="dot" w:pos="8630"/>
        </w:tabs>
        <w:rPr>
          <w:rFonts w:asciiTheme="minorHAnsi" w:hAnsiTheme="minorHAnsi"/>
          <w:noProof/>
          <w:kern w:val="2"/>
          <w:lang w:val="fr-CA" w:eastAsia="fr-CA"/>
          <w14:ligatures w14:val="standardContextual"/>
        </w:rPr>
      </w:pPr>
      <w:hyperlink w:anchor="_Toc211798183" w:history="1">
        <w:r w:rsidRPr="00D74074">
          <w:rPr>
            <w:rStyle w:val="Lienhypertexte"/>
            <w:noProof/>
            <w:lang w:val="fr-CA"/>
          </w:rPr>
          <w:t>Lien vers la base MongoDB Atlas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87E00F" w14:textId="3F2E6317" w:rsidR="002F20C7" w:rsidRDefault="002F20C7">
      <w:pPr>
        <w:pStyle w:val="TM1"/>
        <w:tabs>
          <w:tab w:val="right" w:leader="dot" w:pos="8630"/>
        </w:tabs>
        <w:rPr>
          <w:rFonts w:asciiTheme="minorHAnsi" w:hAnsiTheme="minorHAnsi"/>
          <w:b w:val="0"/>
          <w:bCs w:val="0"/>
          <w:caps w:val="0"/>
          <w:noProof/>
          <w:kern w:val="2"/>
          <w:sz w:val="24"/>
          <w:szCs w:val="24"/>
          <w:lang w:val="fr-CA" w:eastAsia="fr-CA"/>
          <w14:ligatures w14:val="standardContextual"/>
        </w:rPr>
      </w:pPr>
      <w:hyperlink w:anchor="_Toc211798184" w:history="1">
        <w:r w:rsidRPr="00D74074">
          <w:rPr>
            <w:rStyle w:val="Lienhypertexte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AB7F6F" w14:textId="1299C90A" w:rsidR="002F20C7" w:rsidRDefault="002F20C7">
      <w:pPr>
        <w:pStyle w:val="TM3"/>
        <w:tabs>
          <w:tab w:val="right" w:leader="dot" w:pos="8630"/>
        </w:tabs>
        <w:rPr>
          <w:rFonts w:asciiTheme="minorHAnsi" w:hAnsiTheme="minorHAnsi"/>
          <w:noProof/>
          <w:kern w:val="2"/>
          <w:lang w:val="fr-CA" w:eastAsia="fr-CA"/>
          <w14:ligatures w14:val="standardContextual"/>
        </w:rPr>
      </w:pPr>
      <w:hyperlink w:anchor="_Toc211798185" w:history="1">
        <w:r w:rsidRPr="00D74074">
          <w:rPr>
            <w:rStyle w:val="Lienhypertexte"/>
            <w:noProof/>
          </w:rPr>
          <w:t>Lien vers dépôt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4492F3" w14:textId="24E12801" w:rsidR="002F20C7" w:rsidRDefault="002F20C7">
      <w:pPr>
        <w:pStyle w:val="TM1"/>
        <w:tabs>
          <w:tab w:val="right" w:leader="dot" w:pos="8630"/>
        </w:tabs>
        <w:rPr>
          <w:rFonts w:asciiTheme="minorHAnsi" w:hAnsiTheme="minorHAnsi"/>
          <w:b w:val="0"/>
          <w:bCs w:val="0"/>
          <w:caps w:val="0"/>
          <w:noProof/>
          <w:kern w:val="2"/>
          <w:sz w:val="24"/>
          <w:szCs w:val="24"/>
          <w:lang w:val="fr-CA" w:eastAsia="fr-CA"/>
          <w14:ligatures w14:val="standardContextual"/>
        </w:rPr>
      </w:pPr>
      <w:hyperlink w:anchor="_Toc211798186" w:history="1">
        <w:r w:rsidRPr="00D74074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C65503" w14:textId="5EDCC116" w:rsidR="002F20C7" w:rsidRDefault="002F20C7">
      <w:pPr>
        <w:pStyle w:val="TM1"/>
        <w:tabs>
          <w:tab w:val="right" w:leader="dot" w:pos="8630"/>
        </w:tabs>
        <w:rPr>
          <w:rFonts w:asciiTheme="minorHAnsi" w:hAnsiTheme="minorHAnsi"/>
          <w:b w:val="0"/>
          <w:bCs w:val="0"/>
          <w:caps w:val="0"/>
          <w:noProof/>
          <w:kern w:val="2"/>
          <w:sz w:val="24"/>
          <w:szCs w:val="24"/>
          <w:lang w:val="fr-CA" w:eastAsia="fr-CA"/>
          <w14:ligatures w14:val="standardContextual"/>
        </w:rPr>
      </w:pPr>
      <w:hyperlink w:anchor="_Toc211798187" w:history="1">
        <w:r w:rsidRPr="00D74074">
          <w:rPr>
            <w:rStyle w:val="Lienhypertexte"/>
            <w:noProof/>
          </w:rPr>
          <w:t>Tableau de contribution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_Toc211798187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82C2C5" w14:textId="13B81AC0" w:rsidR="006D5A1B" w:rsidRDefault="00C02FFD" w:rsidP="00C02FFD">
      <w:pPr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fldChar w:fldCharType="end"/>
      </w:r>
    </w:p>
    <w:p w14:paraId="120CD692" w14:textId="77777777" w:rsidR="00C02FFD" w:rsidRDefault="00C02FFD" w:rsidP="00C02FFD">
      <w:pPr>
        <w:rPr>
          <w:rFonts w:cs="Times New Roman"/>
          <w:lang w:val="fr-CA"/>
        </w:rPr>
      </w:pPr>
    </w:p>
    <w:p w14:paraId="1134A7AD" w14:textId="77777777" w:rsidR="00C02FFD" w:rsidRDefault="00C02FFD" w:rsidP="00C02FFD">
      <w:pPr>
        <w:rPr>
          <w:lang w:val="fr-CA"/>
        </w:rPr>
        <w:sectPr w:rsidR="00C02FF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A6DCBE9" w14:textId="23DD7484" w:rsidR="00C02FFD" w:rsidRPr="00A0724B" w:rsidRDefault="00C02FFD" w:rsidP="00C02FFD">
      <w:pPr>
        <w:pStyle w:val="Titre1"/>
        <w:rPr>
          <w:lang w:val="fr-CA"/>
        </w:rPr>
      </w:pPr>
      <w:bookmarkStart w:id="0" w:name="_Toc211798176"/>
      <w:r w:rsidRPr="00A0724B">
        <w:rPr>
          <w:lang w:val="fr-CA"/>
        </w:rPr>
        <w:lastRenderedPageBreak/>
        <w:t>Webscraping</w:t>
      </w:r>
      <w:bookmarkEnd w:id="0"/>
    </w:p>
    <w:p w14:paraId="7DD7F7CC" w14:textId="46100253" w:rsidR="00C02FFD" w:rsidRPr="00A0724B" w:rsidRDefault="00C02FFD" w:rsidP="00C02FFD">
      <w:pPr>
        <w:pStyle w:val="Titre3"/>
        <w:rPr>
          <w:lang w:val="fr-CA"/>
        </w:rPr>
      </w:pPr>
      <w:bookmarkStart w:id="1" w:name="_Toc211798177"/>
      <w:r w:rsidRPr="00A0724B">
        <w:rPr>
          <w:lang w:val="fr-CA"/>
        </w:rPr>
        <w:t>D</w:t>
      </w:r>
      <w:r w:rsidRPr="00A0724B">
        <w:rPr>
          <w:rStyle w:val="Titre3Car"/>
          <w:lang w:val="fr-CA"/>
        </w:rPr>
        <w:t>escription du site et des données choisis</w:t>
      </w:r>
      <w:bookmarkEnd w:id="1"/>
    </w:p>
    <w:p w14:paraId="522AD605" w14:textId="77777777" w:rsidR="001F680E" w:rsidRDefault="00A43345" w:rsidP="008E6A52">
      <w:pPr>
        <w:rPr>
          <w:lang w:val="fr-CA"/>
        </w:rPr>
      </w:pPr>
      <w:r>
        <w:rPr>
          <w:lang w:val="fr-CA"/>
        </w:rPr>
        <w:t xml:space="preserve">Pour notre première expérience de </w:t>
      </w:r>
      <w:proofErr w:type="spellStart"/>
      <w:r>
        <w:rPr>
          <w:lang w:val="fr-CA"/>
        </w:rPr>
        <w:t>webscraping</w:t>
      </w:r>
      <w:proofErr w:type="spellEnd"/>
      <w:r>
        <w:rPr>
          <w:lang w:val="fr-CA"/>
        </w:rPr>
        <w:t>, nous avons choisi un site web dont les données sont accessibles : elles sont toutes affichées sur la même page, dans un tableau.</w:t>
      </w:r>
      <w:r w:rsidR="00F84C99">
        <w:rPr>
          <w:lang w:val="fr-CA"/>
        </w:rPr>
        <w:t xml:space="preserve"> Le site choisi est un site listant les items et le</w:t>
      </w:r>
      <w:r w:rsidR="00373E1E">
        <w:rPr>
          <w:lang w:val="fr-CA"/>
        </w:rPr>
        <w:t>ur</w:t>
      </w:r>
      <w:r w:rsidR="00264C25">
        <w:rPr>
          <w:lang w:val="fr-CA"/>
        </w:rPr>
        <w:t xml:space="preserve"> prix pour un jeu vidéo.</w:t>
      </w:r>
    </w:p>
    <w:p w14:paraId="17B9D474" w14:textId="66280AD6" w:rsidR="00C02FFD" w:rsidRDefault="001F680E" w:rsidP="008E6A52">
      <w:pPr>
        <w:rPr>
          <w:lang w:val="fr-CA"/>
        </w:rPr>
      </w:pPr>
      <w:r>
        <w:rPr>
          <w:lang w:val="fr-CA"/>
        </w:rPr>
        <w:t xml:space="preserve">Le site a un défaut : il n’offre ni nombre décimal, ni texte avec des accents, mais nous avons trouvé une valeur décimale cachée </w:t>
      </w:r>
      <w:r w:rsidR="00AD5001">
        <w:rPr>
          <w:lang w:val="fr-CA"/>
        </w:rPr>
        <w:t xml:space="preserve">(Return of </w:t>
      </w:r>
      <w:proofErr w:type="spellStart"/>
      <w:r w:rsidR="00AD5001">
        <w:rPr>
          <w:lang w:val="fr-CA"/>
        </w:rPr>
        <w:t>Interest</w:t>
      </w:r>
      <w:proofErr w:type="spellEnd"/>
      <w:r w:rsidR="00AD5001">
        <w:rPr>
          <w:lang w:val="fr-CA"/>
        </w:rPr>
        <w:t xml:space="preserve"> =&gt; roi) </w:t>
      </w:r>
      <w:r>
        <w:rPr>
          <w:lang w:val="fr-CA"/>
        </w:rPr>
        <w:t>et nous contentons de cela par souci de temps.</w:t>
      </w:r>
      <w:r w:rsidR="00680C20">
        <w:rPr>
          <w:lang w:val="fr-CA"/>
        </w:rPr>
        <w:t xml:space="preserve"> </w:t>
      </w:r>
    </w:p>
    <w:p w14:paraId="764AA1E0" w14:textId="665018F9" w:rsidR="00396319" w:rsidRDefault="00396319" w:rsidP="008E6A52">
      <w:pPr>
        <w:rPr>
          <w:lang w:val="fr-CA"/>
        </w:rPr>
      </w:pPr>
      <w:r>
        <w:fldChar w:fldCharType="begin"/>
      </w:r>
      <w:r w:rsidRPr="00A0724B">
        <w:rPr>
          <w:lang w:val="fr-CA"/>
        </w:rPr>
        <w:instrText>HYPERLINK "https://prices.runescape.wiki/osrs/all-items"</w:instrText>
      </w:r>
      <w:r>
        <w:fldChar w:fldCharType="separate"/>
      </w:r>
      <w:r w:rsidRPr="5805B364">
        <w:rPr>
          <w:rStyle w:val="Lienhypertexte"/>
          <w:lang w:val="fr-CA"/>
        </w:rPr>
        <w:t>https://prices.runescape.wiki/osrs/all-items</w:t>
      </w:r>
      <w:r>
        <w:fldChar w:fldCharType="end"/>
      </w:r>
    </w:p>
    <w:p w14:paraId="147FEFD5" w14:textId="3F926C24" w:rsidR="07D4C928" w:rsidRDefault="07D4C928">
      <w:pPr>
        <w:spacing w:line="360" w:lineRule="auto"/>
        <w:jc w:val="both"/>
        <w:rPr>
          <w:ins w:id="2" w:author="Guest User" w:date="2025-10-19T23:35:00Z" w16du:dateUtc="2025-10-19T23:35:58Z"/>
          <w:rFonts w:eastAsia="Times New Roman" w:cs="Times New Roman"/>
          <w:lang w:val="fr-CA"/>
        </w:rPr>
        <w:pPrChange w:id="3" w:author="Guest User" w:date="2025-10-19T23:35:00Z">
          <w:pPr/>
        </w:pPrChange>
      </w:pPr>
      <w:r w:rsidRPr="5805B364">
        <w:rPr>
          <w:rFonts w:eastAsia="Times New Roman" w:cs="Times New Roman"/>
          <w:lang w:val="fr-CA"/>
        </w:rPr>
        <w:t xml:space="preserve">Aussi, choisir un site </w:t>
      </w:r>
      <w:r w:rsidR="00201818">
        <w:rPr>
          <w:rFonts w:eastAsia="Times New Roman" w:cs="Times New Roman"/>
          <w:lang w:val="fr-CA"/>
        </w:rPr>
        <w:t>nommé</w:t>
      </w:r>
      <w:r w:rsidRPr="5805B364">
        <w:rPr>
          <w:rFonts w:eastAsia="Times New Roman" w:cs="Times New Roman"/>
          <w:lang w:val="fr-CA"/>
        </w:rPr>
        <w:t xml:space="preserve"> </w:t>
      </w:r>
      <w:proofErr w:type="spellStart"/>
      <w:r w:rsidRPr="5805B364">
        <w:rPr>
          <w:rFonts w:eastAsia="Times New Roman" w:cs="Times New Roman"/>
          <w:lang w:val="fr-CA"/>
        </w:rPr>
        <w:t>Runescape</w:t>
      </w:r>
      <w:proofErr w:type="spellEnd"/>
      <w:r w:rsidRPr="5805B364">
        <w:rPr>
          <w:rFonts w:eastAsia="Times New Roman" w:cs="Times New Roman"/>
          <w:lang w:val="fr-CA"/>
        </w:rPr>
        <w:t xml:space="preserve"> nous donne la chance d</w:t>
      </w:r>
      <w:r w:rsidR="0052183B">
        <w:rPr>
          <w:rFonts w:eastAsia="Times New Roman" w:cs="Times New Roman"/>
          <w:lang w:val="fr-CA"/>
        </w:rPr>
        <w:t>’appeler</w:t>
      </w:r>
      <w:r w:rsidRPr="5805B364">
        <w:rPr>
          <w:rFonts w:eastAsia="Times New Roman" w:cs="Times New Roman"/>
          <w:lang w:val="fr-CA"/>
        </w:rPr>
        <w:t xml:space="preserve"> notre fichier de </w:t>
      </w:r>
      <w:proofErr w:type="spellStart"/>
      <w:r w:rsidRPr="5805B364">
        <w:rPr>
          <w:rFonts w:eastAsia="Times New Roman" w:cs="Times New Roman"/>
          <w:lang w:val="fr-CA"/>
        </w:rPr>
        <w:t>webscraping</w:t>
      </w:r>
      <w:proofErr w:type="spellEnd"/>
      <w:r w:rsidRPr="5805B364">
        <w:rPr>
          <w:rFonts w:eastAsia="Times New Roman" w:cs="Times New Roman"/>
          <w:lang w:val="fr-CA"/>
        </w:rPr>
        <w:t xml:space="preserve"> </w:t>
      </w:r>
      <w:r w:rsidR="006B0AAC">
        <w:rPr>
          <w:rFonts w:eastAsia="Times New Roman" w:cs="Times New Roman"/>
          <w:lang w:val="fr-CA"/>
        </w:rPr>
        <w:t>« </w:t>
      </w:r>
      <w:r w:rsidRPr="5805B364">
        <w:rPr>
          <w:rFonts w:eastAsia="Times New Roman" w:cs="Times New Roman"/>
          <w:lang w:val="fr-CA"/>
        </w:rPr>
        <w:t>Rune-</w:t>
      </w:r>
      <w:proofErr w:type="spellStart"/>
      <w:r w:rsidRPr="5805B364">
        <w:rPr>
          <w:rFonts w:eastAsia="Times New Roman" w:cs="Times New Roman"/>
          <w:lang w:val="fr-CA"/>
        </w:rPr>
        <w:t>scrape</w:t>
      </w:r>
      <w:proofErr w:type="spellEnd"/>
      <w:r w:rsidR="006B0AAC">
        <w:rPr>
          <w:rFonts w:eastAsia="Times New Roman" w:cs="Times New Roman"/>
          <w:lang w:val="fr-CA"/>
        </w:rPr>
        <w:t> »</w:t>
      </w:r>
      <w:r w:rsidR="007F04EE">
        <w:rPr>
          <w:rFonts w:eastAsia="Times New Roman" w:cs="Times New Roman"/>
          <w:lang w:val="fr-CA"/>
        </w:rPr>
        <w:t> :)</w:t>
      </w:r>
    </w:p>
    <w:p w14:paraId="71E20A7D" w14:textId="3BB038D7" w:rsidR="5805B364" w:rsidRDefault="5805B364" w:rsidP="5805B364">
      <w:pPr>
        <w:rPr>
          <w:lang w:val="fr-CA"/>
        </w:rPr>
      </w:pPr>
    </w:p>
    <w:p w14:paraId="060A7B89" w14:textId="341CD51C" w:rsidR="00C02FFD" w:rsidRPr="00D6295B" w:rsidRDefault="00C02FFD" w:rsidP="00C02FFD">
      <w:pPr>
        <w:pStyle w:val="Titre3"/>
        <w:rPr>
          <w:lang w:val="fr-CA"/>
        </w:rPr>
      </w:pPr>
      <w:bookmarkStart w:id="4" w:name="_Toc211798178"/>
      <w:r w:rsidRPr="00D6295B">
        <w:rPr>
          <w:lang w:val="fr-CA"/>
        </w:rPr>
        <w:t xml:space="preserve">Présentation de l’outil de </w:t>
      </w:r>
      <w:proofErr w:type="spellStart"/>
      <w:r w:rsidRPr="00D6295B">
        <w:rPr>
          <w:lang w:val="fr-CA"/>
        </w:rPr>
        <w:t>webscraping</w:t>
      </w:r>
      <w:proofErr w:type="spellEnd"/>
      <w:r w:rsidRPr="00D6295B">
        <w:rPr>
          <w:lang w:val="fr-CA"/>
        </w:rPr>
        <w:t xml:space="preserve"> utilisé et de son fonctionnement</w:t>
      </w:r>
      <w:bookmarkEnd w:id="4"/>
    </w:p>
    <w:p w14:paraId="73258DA5" w14:textId="41B55AD8" w:rsidR="00702016" w:rsidRDefault="00702016" w:rsidP="00702016">
      <w:pPr>
        <w:spacing w:line="360" w:lineRule="auto"/>
        <w:jc w:val="both"/>
        <w:rPr>
          <w:rFonts w:eastAsia="Times New Roman" w:cs="Times New Roman"/>
          <w:lang w:val="fr-CA"/>
        </w:rPr>
      </w:pPr>
      <w:r w:rsidRPr="5805B364">
        <w:rPr>
          <w:rFonts w:eastAsia="Times New Roman" w:cs="Times New Roman"/>
          <w:lang w:val="fr-CA"/>
        </w:rPr>
        <w:t>S</w:t>
      </w:r>
      <w:r w:rsidR="007E1988">
        <w:rPr>
          <w:rFonts w:eastAsia="Times New Roman" w:cs="Times New Roman"/>
          <w:lang w:val="fr-CA"/>
        </w:rPr>
        <w:t xml:space="preserve">uite au laboratoire avec MongoDB pour lequel on a utilisé un script Python, nous avons choisi une approche similaire. On a commencé par lire la documentation de </w:t>
      </w:r>
      <w:r w:rsidR="005F3536">
        <w:rPr>
          <w:rFonts w:eastAsia="Times New Roman" w:cs="Times New Roman"/>
          <w:lang w:val="fr-CA"/>
        </w:rPr>
        <w:t xml:space="preserve">l’API du site web </w:t>
      </w:r>
      <w:r w:rsidR="005F3536">
        <w:rPr>
          <w:rStyle w:val="Appelnotedebasdep"/>
          <w:rFonts w:eastAsia="Times New Roman" w:cs="Times New Roman"/>
          <w:lang w:val="fr-CA"/>
        </w:rPr>
        <w:footnoteReference w:id="1"/>
      </w:r>
      <w:r w:rsidR="00865B4E">
        <w:rPr>
          <w:rFonts w:eastAsia="Times New Roman" w:cs="Times New Roman"/>
          <w:lang w:val="fr-CA"/>
        </w:rPr>
        <w:t xml:space="preserve"> pour découvrir qu’il utilise déjà des fonctionnalités avec Python </w:t>
      </w:r>
      <w:proofErr w:type="spellStart"/>
      <w:r w:rsidR="00865B4E">
        <w:rPr>
          <w:rFonts w:eastAsia="Times New Roman" w:cs="Times New Roman"/>
          <w:lang w:val="fr-CA"/>
        </w:rPr>
        <w:t>Requests</w:t>
      </w:r>
      <w:proofErr w:type="spellEnd"/>
      <w:r w:rsidR="00865B4E">
        <w:rPr>
          <w:rFonts w:eastAsia="Times New Roman" w:cs="Times New Roman"/>
          <w:lang w:val="fr-CA"/>
        </w:rPr>
        <w:t>. Il comprend l’URL de l’API à utiliser et des astuces au niveau User-Agent</w:t>
      </w:r>
      <w:r w:rsidR="00533AE8">
        <w:rPr>
          <w:rFonts w:eastAsia="Times New Roman" w:cs="Times New Roman"/>
          <w:lang w:val="fr-CA"/>
        </w:rPr>
        <w:t xml:space="preserve">, ainsi que </w:t>
      </w:r>
      <w:r w:rsidRPr="5805B364">
        <w:rPr>
          <w:rFonts w:eastAsia="Times New Roman" w:cs="Times New Roman"/>
          <w:lang w:val="fr-CA"/>
        </w:rPr>
        <w:t>des liens vers Stack</w:t>
      </w:r>
      <w:r w:rsidR="00533AE8">
        <w:rPr>
          <w:rFonts w:eastAsia="Times New Roman" w:cs="Times New Roman"/>
          <w:lang w:val="fr-CA"/>
        </w:rPr>
        <w:t xml:space="preserve"> </w:t>
      </w:r>
      <w:proofErr w:type="spellStart"/>
      <w:r w:rsidR="00533AE8">
        <w:rPr>
          <w:rFonts w:eastAsia="Times New Roman" w:cs="Times New Roman"/>
          <w:lang w:val="fr-CA"/>
        </w:rPr>
        <w:t>O</w:t>
      </w:r>
      <w:r w:rsidRPr="5805B364">
        <w:rPr>
          <w:rFonts w:eastAsia="Times New Roman" w:cs="Times New Roman"/>
          <w:lang w:val="fr-CA"/>
        </w:rPr>
        <w:t>verflow</w:t>
      </w:r>
      <w:proofErr w:type="spellEnd"/>
      <w:r w:rsidRPr="5805B364">
        <w:rPr>
          <w:rFonts w:eastAsia="Times New Roman" w:cs="Times New Roman"/>
          <w:lang w:val="fr-CA"/>
        </w:rPr>
        <w:t xml:space="preserve"> qui aident avec le format de la requête. En suivant cette documentation, ainsi que la documentation de Python </w:t>
      </w:r>
      <w:proofErr w:type="spellStart"/>
      <w:r w:rsidRPr="5805B364">
        <w:rPr>
          <w:rFonts w:eastAsia="Times New Roman" w:cs="Times New Roman"/>
          <w:lang w:val="fr-CA"/>
        </w:rPr>
        <w:t>Requests</w:t>
      </w:r>
      <w:proofErr w:type="spellEnd"/>
      <w:r w:rsidRPr="5805B364">
        <w:rPr>
          <w:rFonts w:eastAsia="Times New Roman" w:cs="Times New Roman"/>
          <w:lang w:val="fr-CA"/>
        </w:rPr>
        <w:t>, il était assez facile de récolter toutes les informations qu’on voulait.</w:t>
      </w:r>
    </w:p>
    <w:p w14:paraId="19210475" w14:textId="77777777" w:rsidR="002F20C7" w:rsidRDefault="002F20C7" w:rsidP="00702016">
      <w:pPr>
        <w:spacing w:line="360" w:lineRule="auto"/>
        <w:jc w:val="both"/>
        <w:rPr>
          <w:rFonts w:eastAsia="Times New Roman" w:cs="Times New Roman"/>
          <w:lang w:val="fr-CA"/>
        </w:rPr>
        <w:sectPr w:rsidR="002F20C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4DB4A1" w14:textId="00CB907D" w:rsidR="00344F35" w:rsidRPr="00036A19" w:rsidRDefault="00344F35" w:rsidP="00702016">
      <w:pPr>
        <w:spacing w:line="360" w:lineRule="auto"/>
        <w:jc w:val="both"/>
        <w:rPr>
          <w:rFonts w:eastAsia="Times New Roman" w:cs="Times New Roman"/>
          <w:lang w:val="fr-CA"/>
        </w:rPr>
      </w:pPr>
      <w:r w:rsidRPr="00036A19">
        <w:rPr>
          <w:rFonts w:eastAsia="Times New Roman" w:cs="Times New Roman"/>
          <w:lang w:val="fr-CA"/>
        </w:rPr>
        <w:lastRenderedPageBreak/>
        <w:t>Exemple de code:</w:t>
      </w:r>
    </w:p>
    <w:p w14:paraId="08F64E2F" w14:textId="46D81BD3" w:rsidR="00787239" w:rsidRDefault="2383940D" w:rsidP="732949FA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E9178"/>
          <w:sz w:val="21"/>
          <w:szCs w:val="21"/>
          <w:lang w:val="fr-CA"/>
        </w:rPr>
      </w:pPr>
      <w:r w:rsidRPr="732949FA">
        <w:rPr>
          <w:rFonts w:ascii="Consolas" w:eastAsia="Consolas" w:hAnsi="Consolas" w:cs="Consolas"/>
          <w:color w:val="4FC1FF"/>
          <w:sz w:val="21"/>
          <w:szCs w:val="21"/>
          <w:lang w:val="fr-CA"/>
        </w:rPr>
        <w:t xml:space="preserve"> BASE</w:t>
      </w:r>
      <w:r w:rsidRPr="732949FA">
        <w:rPr>
          <w:rFonts w:ascii="Consolas" w:eastAsia="Consolas" w:hAnsi="Consolas" w:cs="Consolas"/>
          <w:color w:val="CCCCCC"/>
          <w:sz w:val="21"/>
          <w:szCs w:val="21"/>
          <w:lang w:val="fr-CA"/>
        </w:rPr>
        <w:t xml:space="preserve"> </w:t>
      </w:r>
      <w:r w:rsidRPr="732949FA">
        <w:rPr>
          <w:rFonts w:ascii="Consolas" w:eastAsia="Consolas" w:hAnsi="Consolas" w:cs="Consolas"/>
          <w:color w:val="D4D4D4"/>
          <w:sz w:val="21"/>
          <w:szCs w:val="21"/>
          <w:lang w:val="fr-CA"/>
        </w:rPr>
        <w:t>=</w:t>
      </w:r>
      <w:r w:rsidRPr="732949FA">
        <w:rPr>
          <w:rFonts w:ascii="Consolas" w:eastAsia="Consolas" w:hAnsi="Consolas" w:cs="Consolas"/>
          <w:color w:val="CCCCCC"/>
          <w:sz w:val="21"/>
          <w:szCs w:val="21"/>
          <w:lang w:val="fr-CA"/>
        </w:rPr>
        <w:t xml:space="preserve"> </w:t>
      </w:r>
      <w:r w:rsidRPr="732949FA">
        <w:rPr>
          <w:rFonts w:ascii="Consolas" w:eastAsia="Consolas" w:hAnsi="Consolas" w:cs="Consolas"/>
          <w:color w:val="CE9178"/>
          <w:sz w:val="21"/>
          <w:szCs w:val="21"/>
          <w:lang w:val="fr-CA"/>
        </w:rPr>
        <w:t>"</w:t>
      </w:r>
      <w:r>
        <w:fldChar w:fldCharType="begin"/>
      </w:r>
      <w:r w:rsidRPr="00A0724B">
        <w:rPr>
          <w:lang w:val="fr-CA"/>
        </w:rPr>
        <w:instrText>HYPERLINK "https://prices.runescape.wiki/api/v1/osrs"</w:instrText>
      </w:r>
      <w:r>
        <w:fldChar w:fldCharType="separate"/>
      </w:r>
      <w:r w:rsidRPr="732949FA">
        <w:rPr>
          <w:rStyle w:val="Lienhypertexte"/>
          <w:rFonts w:ascii="Consolas" w:eastAsia="Consolas" w:hAnsi="Consolas" w:cs="Consolas"/>
          <w:sz w:val="21"/>
          <w:szCs w:val="21"/>
          <w:lang w:val="fr-CA"/>
        </w:rPr>
        <w:t>https://prices.runescape.wiki/api/v1/osrs</w:t>
      </w:r>
      <w:r>
        <w:fldChar w:fldCharType="end"/>
      </w:r>
      <w:r w:rsidRPr="732949FA">
        <w:rPr>
          <w:rFonts w:ascii="Consolas" w:eastAsia="Consolas" w:hAnsi="Consolas" w:cs="Consolas"/>
          <w:color w:val="CE9178"/>
          <w:sz w:val="21"/>
          <w:szCs w:val="21"/>
          <w:lang w:val="fr-CA"/>
        </w:rPr>
        <w:t>"</w:t>
      </w:r>
    </w:p>
    <w:p w14:paraId="4F2BF660" w14:textId="1CFF5015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4FC1FF"/>
          <w:sz w:val="21"/>
          <w:szCs w:val="21"/>
          <w:lang w:val="en-CA"/>
        </w:rPr>
        <w:t>HEADERS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</w:t>
      </w:r>
      <w:r w:rsidRPr="00036A19">
        <w:rPr>
          <w:rFonts w:ascii="Consolas" w:eastAsia="Consolas" w:hAnsi="Consolas" w:cs="Consolas"/>
          <w:color w:val="D4D4D4"/>
          <w:sz w:val="21"/>
          <w:szCs w:val="21"/>
          <w:lang w:val="en-CA"/>
        </w:rPr>
        <w:t>=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{</w:t>
      </w:r>
    </w:p>
    <w:p w14:paraId="54FAB057" w14:textId="7268FBF9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E9178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   </w:t>
      </w:r>
      <w:r w:rsidRPr="00036A19">
        <w:rPr>
          <w:rFonts w:ascii="Consolas" w:eastAsia="Consolas" w:hAnsi="Consolas" w:cs="Consolas"/>
          <w:color w:val="CE9178"/>
          <w:sz w:val="21"/>
          <w:szCs w:val="21"/>
          <w:lang w:val="en-CA"/>
        </w:rPr>
        <w:t>"User-Agent"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: </w:t>
      </w:r>
      <w:r w:rsidRPr="00036A19">
        <w:rPr>
          <w:rFonts w:ascii="Consolas" w:eastAsia="Consolas" w:hAnsi="Consolas" w:cs="Consolas"/>
          <w:color w:val="CE9178"/>
          <w:sz w:val="21"/>
          <w:szCs w:val="21"/>
          <w:lang w:val="en-CA"/>
        </w:rPr>
        <w:t>"</w:t>
      </w:r>
      <w:proofErr w:type="spellStart"/>
      <w:r w:rsidRPr="00036A19">
        <w:rPr>
          <w:rFonts w:ascii="Consolas" w:eastAsia="Consolas" w:hAnsi="Consolas" w:cs="Consolas"/>
          <w:color w:val="CE9178"/>
          <w:sz w:val="21"/>
          <w:szCs w:val="21"/>
          <w:lang w:val="en-CA"/>
        </w:rPr>
        <w:t>MyOSRSPriceScraper</w:t>
      </w:r>
      <w:proofErr w:type="spellEnd"/>
      <w:r w:rsidRPr="00036A19">
        <w:rPr>
          <w:rFonts w:ascii="Consolas" w:eastAsia="Consolas" w:hAnsi="Consolas" w:cs="Consolas"/>
          <w:color w:val="CE9178"/>
          <w:sz w:val="21"/>
          <w:szCs w:val="21"/>
          <w:lang w:val="en-CA"/>
        </w:rPr>
        <w:t xml:space="preserve">/1.0 (contact: </w:t>
      </w:r>
      <w:hyperlink r:id="rId10" w:history="1">
        <w:r w:rsidRPr="00036A19">
          <w:rPr>
            <w:rStyle w:val="Lienhypertexte"/>
            <w:rFonts w:ascii="Consolas" w:eastAsia="Consolas" w:hAnsi="Consolas" w:cs="Consolas"/>
            <w:sz w:val="21"/>
            <w:szCs w:val="21"/>
            <w:lang w:val="en-CA"/>
          </w:rPr>
          <w:t>myemail@example.com</w:t>
        </w:r>
      </w:hyperlink>
      <w:r w:rsidRPr="00036A19">
        <w:rPr>
          <w:rFonts w:ascii="Consolas" w:eastAsia="Consolas" w:hAnsi="Consolas" w:cs="Consolas"/>
          <w:color w:val="CE9178"/>
          <w:sz w:val="21"/>
          <w:szCs w:val="21"/>
          <w:lang w:val="en-CA"/>
        </w:rPr>
        <w:t>)"</w:t>
      </w:r>
    </w:p>
    <w:p w14:paraId="0E411519" w14:textId="100FFA69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}</w:t>
      </w:r>
    </w:p>
    <w:p w14:paraId="631CC8C2" w14:textId="1852E1BF" w:rsidR="732949FA" w:rsidRDefault="732949FA" w:rsidP="006206A9">
      <w:pPr>
        <w:shd w:val="clear" w:color="auto" w:fill="1F1F1F"/>
        <w:spacing w:after="0" w:line="285" w:lineRule="auto"/>
        <w:jc w:val="both"/>
      </w:pPr>
    </w:p>
    <w:p w14:paraId="59BED4AF" w14:textId="6B5E9149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569CD6"/>
          <w:sz w:val="21"/>
          <w:szCs w:val="21"/>
          <w:lang w:val="en-CA"/>
        </w:rPr>
        <w:t>def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</w:t>
      </w:r>
      <w:proofErr w:type="spellStart"/>
      <w:r w:rsidRPr="00036A19">
        <w:rPr>
          <w:rFonts w:ascii="Consolas" w:eastAsia="Consolas" w:hAnsi="Consolas" w:cs="Consolas"/>
          <w:color w:val="DCDCAA"/>
          <w:sz w:val="21"/>
          <w:szCs w:val="21"/>
          <w:lang w:val="en-CA"/>
        </w:rPr>
        <w:t>fetch_mapping</w:t>
      </w:r>
      <w:proofErr w:type="spellEnd"/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():</w:t>
      </w:r>
    </w:p>
    <w:p w14:paraId="4770FEDD" w14:textId="5987CC50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E9178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   </w:t>
      </w:r>
      <w:proofErr w:type="spellStart"/>
      <w:r w:rsidRPr="00036A19">
        <w:rPr>
          <w:rFonts w:ascii="Consolas" w:eastAsia="Consolas" w:hAnsi="Consolas" w:cs="Consolas"/>
          <w:color w:val="9CDCFE"/>
          <w:sz w:val="21"/>
          <w:szCs w:val="21"/>
          <w:lang w:val="en-CA"/>
        </w:rPr>
        <w:t>url</w:t>
      </w:r>
      <w:proofErr w:type="spellEnd"/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</w:t>
      </w:r>
      <w:r w:rsidRPr="00036A19">
        <w:rPr>
          <w:rFonts w:ascii="Consolas" w:eastAsia="Consolas" w:hAnsi="Consolas" w:cs="Consolas"/>
          <w:color w:val="D4D4D4"/>
          <w:sz w:val="21"/>
          <w:szCs w:val="21"/>
          <w:lang w:val="en-CA"/>
        </w:rPr>
        <w:t>=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</w:t>
      </w:r>
      <w:r w:rsidRPr="00036A19">
        <w:rPr>
          <w:rFonts w:ascii="Consolas" w:eastAsia="Consolas" w:hAnsi="Consolas" w:cs="Consolas"/>
          <w:color w:val="569CD6"/>
          <w:sz w:val="21"/>
          <w:szCs w:val="21"/>
          <w:lang w:val="en-CA"/>
        </w:rPr>
        <w:t>f</w:t>
      </w:r>
      <w:r w:rsidRPr="00036A19">
        <w:rPr>
          <w:rFonts w:ascii="Consolas" w:eastAsia="Consolas" w:hAnsi="Consolas" w:cs="Consolas"/>
          <w:color w:val="CE9178"/>
          <w:sz w:val="21"/>
          <w:szCs w:val="21"/>
          <w:lang w:val="en-CA"/>
        </w:rPr>
        <w:t>"</w:t>
      </w:r>
      <w:r w:rsidRPr="00036A19">
        <w:rPr>
          <w:rFonts w:ascii="Consolas" w:eastAsia="Consolas" w:hAnsi="Consolas" w:cs="Consolas"/>
          <w:color w:val="569CD6"/>
          <w:sz w:val="21"/>
          <w:szCs w:val="21"/>
          <w:lang w:val="en-CA"/>
        </w:rPr>
        <w:t>{</w:t>
      </w:r>
      <w:r w:rsidRPr="00036A19">
        <w:rPr>
          <w:rFonts w:ascii="Consolas" w:eastAsia="Consolas" w:hAnsi="Consolas" w:cs="Consolas"/>
          <w:color w:val="4FC1FF"/>
          <w:sz w:val="21"/>
          <w:szCs w:val="21"/>
          <w:lang w:val="en-CA"/>
        </w:rPr>
        <w:t>BASE</w:t>
      </w:r>
      <w:r w:rsidRPr="00036A19">
        <w:rPr>
          <w:rFonts w:ascii="Consolas" w:eastAsia="Consolas" w:hAnsi="Consolas" w:cs="Consolas"/>
          <w:color w:val="569CD6"/>
          <w:sz w:val="21"/>
          <w:szCs w:val="21"/>
          <w:lang w:val="en-CA"/>
        </w:rPr>
        <w:t>}</w:t>
      </w:r>
      <w:r w:rsidRPr="00036A19">
        <w:rPr>
          <w:rFonts w:ascii="Consolas" w:eastAsia="Consolas" w:hAnsi="Consolas" w:cs="Consolas"/>
          <w:color w:val="CE9178"/>
          <w:sz w:val="21"/>
          <w:szCs w:val="21"/>
          <w:lang w:val="en-CA"/>
        </w:rPr>
        <w:t>/mapping"</w:t>
      </w:r>
    </w:p>
    <w:p w14:paraId="40E56D8C" w14:textId="731C5F83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   </w:t>
      </w:r>
      <w:r w:rsidRPr="00036A19">
        <w:rPr>
          <w:rFonts w:ascii="Consolas" w:eastAsia="Consolas" w:hAnsi="Consolas" w:cs="Consolas"/>
          <w:color w:val="9CDCFE"/>
          <w:sz w:val="21"/>
          <w:szCs w:val="21"/>
          <w:lang w:val="en-CA"/>
        </w:rPr>
        <w:t>resp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</w:t>
      </w:r>
      <w:r w:rsidRPr="00036A19">
        <w:rPr>
          <w:rFonts w:ascii="Consolas" w:eastAsia="Consolas" w:hAnsi="Consolas" w:cs="Consolas"/>
          <w:color w:val="D4D4D4"/>
          <w:sz w:val="21"/>
          <w:szCs w:val="21"/>
          <w:lang w:val="en-CA"/>
        </w:rPr>
        <w:t>=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</w:t>
      </w:r>
      <w:proofErr w:type="spellStart"/>
      <w:r w:rsidRPr="00036A19">
        <w:rPr>
          <w:rFonts w:ascii="Consolas" w:eastAsia="Consolas" w:hAnsi="Consolas" w:cs="Consolas"/>
          <w:color w:val="4EC9B0"/>
          <w:sz w:val="21"/>
          <w:szCs w:val="21"/>
          <w:lang w:val="en-CA"/>
        </w:rPr>
        <w:t>requests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.</w:t>
      </w:r>
      <w:r w:rsidRPr="00036A19">
        <w:rPr>
          <w:rFonts w:ascii="Consolas" w:eastAsia="Consolas" w:hAnsi="Consolas" w:cs="Consolas"/>
          <w:color w:val="DCDCAA"/>
          <w:sz w:val="21"/>
          <w:szCs w:val="21"/>
          <w:lang w:val="en-CA"/>
        </w:rPr>
        <w:t>get</w:t>
      </w:r>
      <w:proofErr w:type="spellEnd"/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(</w:t>
      </w:r>
      <w:proofErr w:type="spellStart"/>
      <w:r w:rsidRPr="00036A19">
        <w:rPr>
          <w:rFonts w:ascii="Consolas" w:eastAsia="Consolas" w:hAnsi="Consolas" w:cs="Consolas"/>
          <w:color w:val="9CDCFE"/>
          <w:sz w:val="21"/>
          <w:szCs w:val="21"/>
          <w:lang w:val="en-CA"/>
        </w:rPr>
        <w:t>url</w:t>
      </w:r>
      <w:proofErr w:type="spellEnd"/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, </w:t>
      </w:r>
      <w:r w:rsidRPr="00036A19">
        <w:rPr>
          <w:rFonts w:ascii="Consolas" w:eastAsia="Consolas" w:hAnsi="Consolas" w:cs="Consolas"/>
          <w:color w:val="9CDCFE"/>
          <w:sz w:val="21"/>
          <w:szCs w:val="21"/>
          <w:lang w:val="en-CA"/>
        </w:rPr>
        <w:t>headers</w:t>
      </w:r>
      <w:r w:rsidRPr="00036A19">
        <w:rPr>
          <w:rFonts w:ascii="Consolas" w:eastAsia="Consolas" w:hAnsi="Consolas" w:cs="Consolas"/>
          <w:color w:val="D4D4D4"/>
          <w:sz w:val="21"/>
          <w:szCs w:val="21"/>
          <w:lang w:val="en-CA"/>
        </w:rPr>
        <w:t>=</w:t>
      </w:r>
      <w:r w:rsidRPr="00036A19">
        <w:rPr>
          <w:rFonts w:ascii="Consolas" w:eastAsia="Consolas" w:hAnsi="Consolas" w:cs="Consolas"/>
          <w:color w:val="4FC1FF"/>
          <w:sz w:val="21"/>
          <w:szCs w:val="21"/>
          <w:lang w:val="en-CA"/>
        </w:rPr>
        <w:t>HEADERS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)</w:t>
      </w:r>
    </w:p>
    <w:p w14:paraId="14B2D498" w14:textId="77E0DA36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   </w:t>
      </w:r>
      <w:proofErr w:type="spellStart"/>
      <w:r w:rsidRPr="00036A19">
        <w:rPr>
          <w:rFonts w:ascii="Consolas" w:eastAsia="Consolas" w:hAnsi="Consolas" w:cs="Consolas"/>
          <w:color w:val="9CDCFE"/>
          <w:sz w:val="21"/>
          <w:szCs w:val="21"/>
          <w:lang w:val="en-CA"/>
        </w:rPr>
        <w:t>resp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.</w:t>
      </w:r>
      <w:r w:rsidRPr="00036A19">
        <w:rPr>
          <w:rFonts w:ascii="Consolas" w:eastAsia="Consolas" w:hAnsi="Consolas" w:cs="Consolas"/>
          <w:color w:val="DCDCAA"/>
          <w:sz w:val="21"/>
          <w:szCs w:val="21"/>
          <w:lang w:val="en-CA"/>
        </w:rPr>
        <w:t>raise_for_status</w:t>
      </w:r>
      <w:proofErr w:type="spellEnd"/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()</w:t>
      </w:r>
    </w:p>
    <w:p w14:paraId="3B346FD1" w14:textId="480200BB" w:rsidR="2383940D" w:rsidRPr="00036A19" w:rsidRDefault="2383940D" w:rsidP="006206A9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CCCCCC"/>
          <w:sz w:val="21"/>
          <w:szCs w:val="21"/>
          <w:lang w:val="en-CA"/>
        </w:rPr>
      </w:pP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   </w:t>
      </w:r>
      <w:r w:rsidRPr="00036A19">
        <w:rPr>
          <w:rFonts w:ascii="Consolas" w:eastAsia="Consolas" w:hAnsi="Consolas" w:cs="Consolas"/>
          <w:color w:val="C586C0"/>
          <w:sz w:val="21"/>
          <w:szCs w:val="21"/>
          <w:lang w:val="en-CA"/>
        </w:rPr>
        <w:t>return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 xml:space="preserve"> </w:t>
      </w:r>
      <w:proofErr w:type="spellStart"/>
      <w:r w:rsidRPr="00036A19">
        <w:rPr>
          <w:rFonts w:ascii="Consolas" w:eastAsia="Consolas" w:hAnsi="Consolas" w:cs="Consolas"/>
          <w:color w:val="9CDCFE"/>
          <w:sz w:val="21"/>
          <w:szCs w:val="21"/>
          <w:lang w:val="en-CA"/>
        </w:rPr>
        <w:t>resp</w:t>
      </w:r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.</w:t>
      </w:r>
      <w:r w:rsidRPr="00036A19">
        <w:rPr>
          <w:rFonts w:ascii="Consolas" w:eastAsia="Consolas" w:hAnsi="Consolas" w:cs="Consolas"/>
          <w:color w:val="DCDCAA"/>
          <w:sz w:val="21"/>
          <w:szCs w:val="21"/>
          <w:lang w:val="en-CA"/>
        </w:rPr>
        <w:t>json</w:t>
      </w:r>
      <w:proofErr w:type="spellEnd"/>
      <w:r w:rsidRPr="00036A19">
        <w:rPr>
          <w:rFonts w:ascii="Consolas" w:eastAsia="Consolas" w:hAnsi="Consolas" w:cs="Consolas"/>
          <w:color w:val="CCCCCC"/>
          <w:sz w:val="21"/>
          <w:szCs w:val="21"/>
          <w:lang w:val="en-CA"/>
        </w:rPr>
        <w:t>()</w:t>
      </w:r>
    </w:p>
    <w:p w14:paraId="77E9C975" w14:textId="77777777" w:rsidR="00344F35" w:rsidRPr="00036A19" w:rsidRDefault="00BE5714">
      <w:pPr>
        <w:spacing w:after="0" w:line="360" w:lineRule="auto"/>
        <w:jc w:val="both"/>
        <w:rPr>
          <w:lang w:val="fr-CA"/>
        </w:rPr>
      </w:pPr>
      <w:r w:rsidRPr="0AEAEE19">
        <w:rPr>
          <w:lang w:val="fr-CA" w:eastAsia="en-US"/>
        </w:rPr>
        <w:t>Dans cet extrait, nous allons chercher la colonne et son contenu.</w:t>
      </w:r>
      <w:r w:rsidR="52EB3EC0">
        <w:t>﷟</w:t>
      </w:r>
    </w:p>
    <w:p w14:paraId="126B9C8A" w14:textId="2E817C32" w:rsidR="5805B364" w:rsidRPr="00344F35" w:rsidRDefault="00344F35" w:rsidP="00344F35">
      <w:pPr>
        <w:spacing w:line="360" w:lineRule="auto"/>
        <w:jc w:val="both"/>
        <w:rPr>
          <w:rFonts w:eastAsia="Times New Roman" w:cs="Times New Roman"/>
          <w:lang w:val="fr-CA"/>
        </w:rPr>
      </w:pPr>
      <w:r w:rsidRPr="5805B364">
        <w:rPr>
          <w:rFonts w:eastAsia="Times New Roman" w:cs="Times New Roman"/>
          <w:lang w:val="fr-CA"/>
        </w:rPr>
        <w:t>Après, il suffisait de créer quelques fonctions qui allait retourner un J</w:t>
      </w:r>
      <w:r>
        <w:rPr>
          <w:rFonts w:eastAsia="Times New Roman" w:cs="Times New Roman"/>
          <w:lang w:val="fr-CA"/>
        </w:rPr>
        <w:t>SON</w:t>
      </w:r>
      <w:r w:rsidRPr="5805B364">
        <w:rPr>
          <w:rFonts w:eastAsia="Times New Roman" w:cs="Times New Roman"/>
          <w:lang w:val="fr-CA"/>
        </w:rPr>
        <w:t xml:space="preserve"> contentant les informations retirées de chaque requête URL et une boucle pour attacher toutes ces informations ensemble.  Lorsque le J</w:t>
      </w:r>
      <w:r>
        <w:rPr>
          <w:rFonts w:eastAsia="Times New Roman" w:cs="Times New Roman"/>
          <w:lang w:val="fr-CA"/>
        </w:rPr>
        <w:t>SON</w:t>
      </w:r>
      <w:r w:rsidRPr="5805B364">
        <w:rPr>
          <w:rFonts w:eastAsia="Times New Roman" w:cs="Times New Roman"/>
          <w:lang w:val="fr-CA"/>
        </w:rPr>
        <w:t xml:space="preserve"> </w:t>
      </w:r>
      <w:r>
        <w:rPr>
          <w:rFonts w:eastAsia="Times New Roman" w:cs="Times New Roman"/>
          <w:lang w:val="fr-CA"/>
        </w:rPr>
        <w:t>a été</w:t>
      </w:r>
      <w:r w:rsidRPr="5805B364">
        <w:rPr>
          <w:rFonts w:eastAsia="Times New Roman" w:cs="Times New Roman"/>
          <w:lang w:val="fr-CA"/>
        </w:rPr>
        <w:t xml:space="preserve"> parfaitement assemblé, il </w:t>
      </w:r>
      <w:r>
        <w:rPr>
          <w:rFonts w:eastAsia="Times New Roman" w:cs="Times New Roman"/>
          <w:lang w:val="fr-CA"/>
        </w:rPr>
        <w:t xml:space="preserve">n’a resté qu’à </w:t>
      </w:r>
      <w:r w:rsidRPr="5805B364">
        <w:rPr>
          <w:rFonts w:eastAsia="Times New Roman" w:cs="Times New Roman"/>
          <w:lang w:val="fr-CA"/>
        </w:rPr>
        <w:t>l’enregistrer dans un fichier</w:t>
      </w:r>
      <w:r>
        <w:rPr>
          <w:rFonts w:eastAsia="Times New Roman" w:cs="Times New Roman"/>
          <w:lang w:val="fr-CA"/>
        </w:rPr>
        <w:t xml:space="preserve"> CSV</w:t>
      </w:r>
      <w:r w:rsidRPr="5805B364">
        <w:rPr>
          <w:rFonts w:eastAsia="Times New Roman" w:cs="Times New Roman"/>
          <w:lang w:val="fr-CA"/>
        </w:rPr>
        <w:t xml:space="preserve">. </w:t>
      </w:r>
    </w:p>
    <w:p w14:paraId="6C114341" w14:textId="77777777" w:rsidR="00C02FFD" w:rsidRPr="00A0724B" w:rsidRDefault="00C02FFD" w:rsidP="00C02FFD">
      <w:pPr>
        <w:rPr>
          <w:lang w:val="fr-CA"/>
        </w:rPr>
      </w:pPr>
    </w:p>
    <w:p w14:paraId="15C0089C" w14:textId="77777777" w:rsidR="00C02FFD" w:rsidRPr="00A0724B" w:rsidRDefault="00C02FFD" w:rsidP="00C02FFD">
      <w:pPr>
        <w:rPr>
          <w:lang w:val="fr-CA"/>
        </w:rPr>
        <w:sectPr w:rsidR="00C02FFD" w:rsidRPr="00A0724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7A3E61E" w14:textId="7A93ED66" w:rsidR="00C02FFD" w:rsidRPr="00A0724B" w:rsidRDefault="00C02FFD" w:rsidP="00C02FFD">
      <w:pPr>
        <w:pStyle w:val="Titre1"/>
        <w:rPr>
          <w:lang w:val="fr-CA"/>
        </w:rPr>
      </w:pPr>
      <w:bookmarkStart w:id="5" w:name="_Toc211798179"/>
      <w:r w:rsidRPr="00A0724B">
        <w:rPr>
          <w:lang w:val="fr-CA"/>
        </w:rPr>
        <w:lastRenderedPageBreak/>
        <w:t>MongoDB</w:t>
      </w:r>
      <w:bookmarkEnd w:id="5"/>
    </w:p>
    <w:p w14:paraId="6D687A45" w14:textId="3ADD720C" w:rsidR="00C02FFD" w:rsidRPr="00A0724B" w:rsidRDefault="00C02FFD" w:rsidP="00C02FFD">
      <w:pPr>
        <w:pStyle w:val="Titre3"/>
        <w:rPr>
          <w:lang w:val="fr-CA"/>
        </w:rPr>
      </w:pPr>
      <w:bookmarkStart w:id="6" w:name="_Toc211798180"/>
      <w:r w:rsidRPr="00A0724B">
        <w:rPr>
          <w:lang w:val="fr-CA"/>
        </w:rPr>
        <w:t>Méthode d’importation des données</w:t>
      </w:r>
      <w:bookmarkEnd w:id="6"/>
    </w:p>
    <w:p w14:paraId="5EA60B1D" w14:textId="45199120" w:rsidR="00C02FFD" w:rsidRDefault="00B004AE" w:rsidP="00C02FFD">
      <w:pPr>
        <w:rPr>
          <w:lang w:val="fr-CA"/>
        </w:rPr>
      </w:pPr>
      <w:r>
        <w:rPr>
          <w:lang w:val="fr-CA"/>
        </w:rPr>
        <w:t xml:space="preserve">Nous avons testé deux méthodes fonctionnant également : un script </w:t>
      </w:r>
      <w:r w:rsidR="00BE7B33">
        <w:rPr>
          <w:lang w:val="fr-CA"/>
        </w:rPr>
        <w:t>P</w:t>
      </w:r>
      <w:r>
        <w:rPr>
          <w:lang w:val="fr-CA"/>
        </w:rPr>
        <w:t xml:space="preserve">ython (voir </w:t>
      </w:r>
      <w:r w:rsidR="00F573B5">
        <w:rPr>
          <w:lang w:val="fr-CA"/>
        </w:rPr>
        <w:t>« </w:t>
      </w:r>
      <w:r w:rsidR="00DB6FBB" w:rsidRPr="00DB6FBB">
        <w:rPr>
          <w:lang w:val="fr-CA"/>
        </w:rPr>
        <w:t>conversion CSV, envoi à MongoDB et requêtes</w:t>
      </w:r>
      <w:r w:rsidR="00F573B5">
        <w:rPr>
          <w:lang w:val="fr-CA"/>
        </w:rPr>
        <w:t>.py » en annexe</w:t>
      </w:r>
      <w:r w:rsidR="00DB6FBB">
        <w:rPr>
          <w:lang w:val="fr-CA"/>
        </w:rPr>
        <w:t xml:space="preserve">) et une </w:t>
      </w:r>
      <w:r w:rsidR="00DE643E">
        <w:rPr>
          <w:lang w:val="fr-CA"/>
        </w:rPr>
        <w:t>commande</w:t>
      </w:r>
      <w:r w:rsidR="00DB6FBB">
        <w:rPr>
          <w:lang w:val="fr-CA"/>
        </w:rPr>
        <w:t xml:space="preserve"> en ligne de commande.</w:t>
      </w:r>
    </w:p>
    <w:p w14:paraId="1AFB4B94" w14:textId="14E6014E" w:rsidR="00DB6FBB" w:rsidRDefault="00DB6FBB" w:rsidP="00C02FFD">
      <w:pPr>
        <w:rPr>
          <w:lang w:val="fr-CA"/>
        </w:rPr>
      </w:pPr>
      <w:r>
        <w:rPr>
          <w:lang w:val="fr-CA"/>
        </w:rPr>
        <w:t xml:space="preserve">Le script Python pouvait envoyer autant le CSV que le JSON à MongoDB. Nous avons finalement choisi le </w:t>
      </w:r>
      <w:r w:rsidR="00220F80">
        <w:rPr>
          <w:lang w:val="fr-CA"/>
        </w:rPr>
        <w:t>JSON, car ce dernier crée les sous-objets</w:t>
      </w:r>
      <w:r w:rsidR="009C48A5">
        <w:rPr>
          <w:lang w:val="fr-CA"/>
        </w:rPr>
        <w:t xml:space="preserve"> dans MongoDB pour une meilleure lisibilité, alors que </w:t>
      </w:r>
      <w:r w:rsidR="009760FB">
        <w:rPr>
          <w:lang w:val="fr-CA"/>
        </w:rPr>
        <w:t>le CSV ne peut créer qu’un niveau dans le document.</w:t>
      </w:r>
    </w:p>
    <w:p w14:paraId="072207D8" w14:textId="75249808" w:rsidR="009760FB" w:rsidRDefault="009760FB" w:rsidP="00C02FFD">
      <w:pPr>
        <w:rPr>
          <w:lang w:val="fr-CA"/>
        </w:rPr>
      </w:pPr>
      <w:r>
        <w:rPr>
          <w:lang w:val="fr-CA"/>
        </w:rPr>
        <w:t xml:space="preserve">La </w:t>
      </w:r>
      <w:r w:rsidR="00DE643E">
        <w:rPr>
          <w:lang w:val="fr-CA"/>
        </w:rPr>
        <w:t>commande</w:t>
      </w:r>
      <w:r>
        <w:rPr>
          <w:lang w:val="fr-CA"/>
        </w:rPr>
        <w:t xml:space="preserve"> en ligne de commande, elle, </w:t>
      </w:r>
      <w:r w:rsidR="00F573B5">
        <w:rPr>
          <w:lang w:val="fr-CA"/>
        </w:rPr>
        <w:t>utilise le fichier CSV.</w:t>
      </w:r>
      <w:r w:rsidR="00DE643E">
        <w:rPr>
          <w:lang w:val="fr-CA"/>
        </w:rPr>
        <w:t xml:space="preserve"> Elle est utilisée ainsi :</w:t>
      </w:r>
    </w:p>
    <w:p w14:paraId="115482CF" w14:textId="77777777" w:rsidR="00DE643E" w:rsidRPr="00DE643E" w:rsidRDefault="00DE643E" w:rsidP="00161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DE643E">
        <w:rPr>
          <w:lang w:val="fr-CA"/>
        </w:rPr>
        <w:t xml:space="preserve">Se placer dans le dossier bin : </w:t>
      </w:r>
    </w:p>
    <w:p w14:paraId="776A08F6" w14:textId="76344BF9" w:rsidR="00DE643E" w:rsidRPr="00DE643E" w:rsidRDefault="001612F9" w:rsidP="00161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>
        <w:rPr>
          <w:lang w:val="en-CA"/>
        </w:rPr>
        <w:t xml:space="preserve">ex: </w:t>
      </w:r>
      <w:r w:rsidR="00DE643E" w:rsidRPr="00DE643E">
        <w:rPr>
          <w:lang w:val="en-CA"/>
        </w:rPr>
        <w:t>C:\Users\damou\OneDrive\Bureau\Session 5\Exploration\Projet2\mongodb-database-tools-windows-x86_64-100.13.0\bin</w:t>
      </w:r>
    </w:p>
    <w:p w14:paraId="63F45245" w14:textId="786B25B8" w:rsidR="00DE643E" w:rsidRPr="00DE643E" w:rsidRDefault="00DE643E" w:rsidP="00161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proofErr w:type="spellStart"/>
      <w:r w:rsidRPr="00DE643E">
        <w:rPr>
          <w:lang w:val="en-CA"/>
        </w:rPr>
        <w:t>Commande</w:t>
      </w:r>
      <w:proofErr w:type="spellEnd"/>
      <w:r w:rsidRPr="00DE643E">
        <w:rPr>
          <w:lang w:val="en-CA"/>
        </w:rPr>
        <w:t xml:space="preserve"> dans le terminal :</w:t>
      </w:r>
    </w:p>
    <w:p w14:paraId="6839A0EE" w14:textId="2F0502A0" w:rsidR="00DE643E" w:rsidRPr="00DE643E" w:rsidRDefault="00DE643E" w:rsidP="00161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1612F9">
        <w:rPr>
          <w:highlight w:val="yellow"/>
          <w:lang w:val="en-CA"/>
        </w:rPr>
        <w:t>.\</w:t>
      </w:r>
      <w:proofErr w:type="spellStart"/>
      <w:r w:rsidRPr="001612F9">
        <w:rPr>
          <w:highlight w:val="yellow"/>
          <w:lang w:val="en-CA"/>
        </w:rPr>
        <w:t>mongoimport</w:t>
      </w:r>
      <w:proofErr w:type="spellEnd"/>
      <w:r w:rsidRPr="001612F9">
        <w:rPr>
          <w:highlight w:val="yellow"/>
          <w:lang w:val="en-CA"/>
        </w:rPr>
        <w:t xml:space="preserve"> --</w:t>
      </w:r>
      <w:proofErr w:type="spellStart"/>
      <w:r w:rsidRPr="001612F9">
        <w:rPr>
          <w:highlight w:val="yellow"/>
          <w:lang w:val="en-CA"/>
        </w:rPr>
        <w:t>uri</w:t>
      </w:r>
      <w:proofErr w:type="spellEnd"/>
      <w:r w:rsidRPr="001612F9">
        <w:rPr>
          <w:highlight w:val="yellow"/>
          <w:lang w:val="en-CA"/>
        </w:rPr>
        <w:t xml:space="preserve"> mongodb+srv://damoursjeremie_db_user:mTDTE04xFuSuZl9M@projet2.wlw3tln.mongodb.net/db --collection </w:t>
      </w:r>
      <w:proofErr w:type="spellStart"/>
      <w:r w:rsidRPr="001612F9">
        <w:rPr>
          <w:highlight w:val="yellow"/>
          <w:lang w:val="en-CA"/>
        </w:rPr>
        <w:t>item_runescape</w:t>
      </w:r>
      <w:proofErr w:type="spellEnd"/>
      <w:r w:rsidRPr="001612F9">
        <w:rPr>
          <w:highlight w:val="yellow"/>
          <w:lang w:val="en-CA"/>
        </w:rPr>
        <w:t xml:space="preserve"> --type csv --</w:t>
      </w:r>
      <w:proofErr w:type="spellStart"/>
      <w:r w:rsidRPr="001612F9">
        <w:rPr>
          <w:highlight w:val="yellow"/>
          <w:lang w:val="en-CA"/>
        </w:rPr>
        <w:t>headerline</w:t>
      </w:r>
      <w:proofErr w:type="spellEnd"/>
      <w:r w:rsidRPr="001612F9">
        <w:rPr>
          <w:highlight w:val="yellow"/>
          <w:lang w:val="en-CA"/>
        </w:rPr>
        <w:t xml:space="preserve"> --file "..\..\osrs_prices.csv"</w:t>
      </w:r>
    </w:p>
    <w:p w14:paraId="272E914A" w14:textId="77777777" w:rsidR="00C20C65" w:rsidRDefault="00C20C65" w:rsidP="00C02FFD">
      <w:pPr>
        <w:pStyle w:val="Titre3"/>
        <w:sectPr w:rsidR="00C20C6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9AB7CE5" w14:textId="5939ABEB" w:rsidR="00C02FFD" w:rsidRPr="00C20C65" w:rsidRDefault="00C02FFD" w:rsidP="00C02FFD">
      <w:pPr>
        <w:pStyle w:val="Titre3"/>
        <w:rPr>
          <w:lang w:val="fr-CA"/>
        </w:rPr>
      </w:pPr>
      <w:bookmarkStart w:id="7" w:name="_Toc211798181"/>
      <w:r w:rsidRPr="00C20C65">
        <w:rPr>
          <w:lang w:val="fr-CA"/>
        </w:rPr>
        <w:lastRenderedPageBreak/>
        <w:t>Description du schéma des documents (champs et types)</w:t>
      </w:r>
      <w:bookmarkEnd w:id="7"/>
    </w:p>
    <w:p w14:paraId="5931E444" w14:textId="692D6373" w:rsidR="00C02FFD" w:rsidRDefault="00CE050F" w:rsidP="00C02FFD">
      <w:pPr>
        <w:rPr>
          <w:lang w:val="fr-CA"/>
        </w:rPr>
      </w:pPr>
      <w:r>
        <w:rPr>
          <w:lang w:val="fr-CA"/>
        </w:rPr>
        <w:t xml:space="preserve">Les documents possèdent </w:t>
      </w:r>
      <w:proofErr w:type="spellStart"/>
      <w:r>
        <w:rPr>
          <w:lang w:val="fr-CA"/>
        </w:rPr>
        <w:t>l’id</w:t>
      </w:r>
      <w:proofErr w:type="spellEnd"/>
      <w:r>
        <w:rPr>
          <w:lang w:val="fr-CA"/>
        </w:rPr>
        <w:t xml:space="preserve"> par défaut de MongoDB, </w:t>
      </w:r>
      <w:r w:rsidR="00FB77C9">
        <w:rPr>
          <w:lang w:val="fr-CA"/>
        </w:rPr>
        <w:t>les champs id (</w:t>
      </w:r>
      <w:r w:rsidR="00A37DC5">
        <w:rPr>
          <w:lang w:val="fr-CA"/>
        </w:rPr>
        <w:t xml:space="preserve">entiers) et </w:t>
      </w:r>
      <w:proofErr w:type="spellStart"/>
      <w:r w:rsidR="00A37DC5">
        <w:rPr>
          <w:lang w:val="fr-CA"/>
        </w:rPr>
        <w:t>name</w:t>
      </w:r>
      <w:proofErr w:type="spellEnd"/>
      <w:r w:rsidR="00A37DC5">
        <w:rPr>
          <w:lang w:val="fr-CA"/>
        </w:rPr>
        <w:t xml:space="preserve"> (texte) ainsi que deux sous-objets : </w:t>
      </w:r>
      <w:proofErr w:type="spellStart"/>
      <w:r w:rsidR="00A37DC5">
        <w:rPr>
          <w:lang w:val="fr-CA"/>
        </w:rPr>
        <w:t>metadata</w:t>
      </w:r>
      <w:proofErr w:type="spellEnd"/>
      <w:r w:rsidR="00A37DC5">
        <w:rPr>
          <w:lang w:val="fr-CA"/>
        </w:rPr>
        <w:t xml:space="preserve"> et </w:t>
      </w:r>
      <w:proofErr w:type="spellStart"/>
      <w:r w:rsidR="00A37DC5">
        <w:rPr>
          <w:lang w:val="fr-CA"/>
        </w:rPr>
        <w:t>price</w:t>
      </w:r>
      <w:proofErr w:type="spellEnd"/>
      <w:r w:rsidR="00A37DC5">
        <w:rPr>
          <w:lang w:val="fr-CA"/>
        </w:rPr>
        <w:t>.</w:t>
      </w:r>
      <w:r w:rsidR="00A37DC5">
        <w:rPr>
          <w:lang w:val="fr-CA"/>
        </w:rPr>
        <w:br/>
      </w:r>
      <w:proofErr w:type="spellStart"/>
      <w:r w:rsidR="00A37DC5">
        <w:rPr>
          <w:lang w:val="fr-CA"/>
        </w:rPr>
        <w:t>Metadata</w:t>
      </w:r>
      <w:proofErr w:type="spellEnd"/>
      <w:r w:rsidR="00A37DC5">
        <w:rPr>
          <w:lang w:val="fr-CA"/>
        </w:rPr>
        <w:t xml:space="preserve"> contient plusieurs champs dont « </w:t>
      </w:r>
      <w:proofErr w:type="spellStart"/>
      <w:r w:rsidR="00A37DC5">
        <w:rPr>
          <w:lang w:val="fr-CA"/>
        </w:rPr>
        <w:t>members</w:t>
      </w:r>
      <w:proofErr w:type="spellEnd"/>
      <w:r w:rsidR="00A37DC5">
        <w:rPr>
          <w:lang w:val="fr-CA"/>
        </w:rPr>
        <w:t> », un booléen. Price contient uniquement des entiers.</w:t>
      </w:r>
    </w:p>
    <w:tbl>
      <w:tblPr>
        <w:tblW w:w="9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5710"/>
        <w:gridCol w:w="1937"/>
      </w:tblGrid>
      <w:tr w:rsidR="00B4321C" w:rsidRPr="001C4F7F" w14:paraId="3679A448" w14:textId="77777777" w:rsidTr="00C20C65">
        <w:trPr>
          <w:trHeight w:val="2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5AF5A" w14:textId="5C920D1F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t>id</w:t>
            </w: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E512D3" w14:textId="6A0E4BBB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20011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FE2BA" w14:textId="417C2D3C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</w:tr>
      <w:tr w:rsidR="00B4321C" w:rsidRPr="001C4F7F" w14:paraId="0CBBD7A1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A02629" w14:textId="53E02AA4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t>name</w:t>
            </w: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E4F917" w14:textId="59D0B93B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</w:rPr>
              <w:t>"3rd age axe"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4CD7C" w14:textId="375EFC9A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</w:tr>
      <w:tr w:rsidR="00B4321C" w:rsidRPr="001C4F7F" w14:paraId="379264F3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BFD34" w14:textId="77777777" w:rsidR="00B4321C" w:rsidRPr="001C4F7F" w:rsidRDefault="00B4321C" w:rsidP="00C20C65">
            <w:pPr>
              <w:jc w:val="center"/>
            </w:pPr>
            <w:r>
              <w:t>examine</w:t>
            </w: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D72D6" w14:textId="77777777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A beautifully crafted axe, shaped by ancient smiths</w:t>
            </w:r>
            <w:r w:rsidRPr="001C4F7F">
              <w:rPr>
                <w:lang w:val="en-CA"/>
              </w:rPr>
              <w:t>.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1F08" w14:textId="77777777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</w:tr>
      <w:tr w:rsidR="00B4321C" w:rsidRPr="001C4F7F" w14:paraId="700B580E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79F77" w14:textId="520D7690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t>metadata</w:t>
            </w: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D3BE6" w14:textId="698A4B40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t>Object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FABB8" w14:textId="7975C763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</w:tr>
      <w:tr w:rsidR="00B4321C" w:rsidRPr="001C4F7F" w14:paraId="0BBA6619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E0359" w14:textId="366F2BCF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36DB0" w14:textId="61F06E00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members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63B243" w14:textId="5FB8F2FB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true</w:t>
            </w:r>
          </w:p>
        </w:tc>
      </w:tr>
      <w:tr w:rsidR="00B4321C" w:rsidRPr="001C4F7F" w14:paraId="3C7B6B9F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EB7194" w14:textId="554E601F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0E7DD" w14:textId="3ACA7667" w:rsidR="00B4321C" w:rsidRPr="001C4F7F" w:rsidRDefault="00B4321C" w:rsidP="00C20C65">
            <w:pPr>
              <w:jc w:val="center"/>
              <w:rPr>
                <w:lang w:val="en-CA"/>
              </w:rPr>
            </w:pPr>
            <w:proofErr w:type="spellStart"/>
            <w:r w:rsidRPr="001C4F7F">
              <w:rPr>
                <w:lang w:val="en-CA"/>
              </w:rPr>
              <w:t>lowalch</w:t>
            </w:r>
            <w:proofErr w:type="spellEnd"/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7BE134" w14:textId="77777777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22000</w:t>
            </w:r>
          </w:p>
        </w:tc>
      </w:tr>
      <w:tr w:rsidR="00B4321C" w:rsidRPr="001C4F7F" w14:paraId="2D306213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DC8388" w14:textId="042D31E7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EF144" w14:textId="54E00E48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limit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A9704" w14:textId="77777777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40</w:t>
            </w:r>
          </w:p>
        </w:tc>
      </w:tr>
      <w:tr w:rsidR="00B4321C" w:rsidRPr="001C4F7F" w14:paraId="444ED08C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2F42DA" w14:textId="3290D62B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477C5" w14:textId="79750CAE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value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37A7C" w14:textId="1A745FFB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55000</w:t>
            </w:r>
          </w:p>
        </w:tc>
      </w:tr>
      <w:tr w:rsidR="00B4321C" w:rsidRPr="001C4F7F" w14:paraId="536AF137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A35B1C" w14:textId="7D92E1E4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B0940" w14:textId="06F0F380" w:rsidR="00B4321C" w:rsidRPr="001C4F7F" w:rsidRDefault="00B4321C" w:rsidP="00C20C65">
            <w:pPr>
              <w:jc w:val="center"/>
              <w:rPr>
                <w:lang w:val="en-CA"/>
              </w:rPr>
            </w:pPr>
            <w:proofErr w:type="spellStart"/>
            <w:r w:rsidRPr="001C4F7F">
              <w:rPr>
                <w:lang w:val="en-CA"/>
              </w:rPr>
              <w:t>highalch</w:t>
            </w:r>
            <w:proofErr w:type="spellEnd"/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ED26A" w14:textId="77777777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33000</w:t>
            </w:r>
          </w:p>
        </w:tc>
      </w:tr>
      <w:tr w:rsidR="00B4321C" w:rsidRPr="001C4F7F" w14:paraId="0B260ABD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4BA7A" w14:textId="64BA18CA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62AF96" w14:textId="5255EC6D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icon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F70274" w14:textId="455BF2C8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</w:rPr>
              <w:t>"</w:t>
            </w:r>
            <w:r w:rsidRPr="00C20C65">
              <w:rPr>
                <w:color w:val="EE0000"/>
                <w:lang w:val="en-CA"/>
              </w:rPr>
              <w:t>3rd age axe.png</w:t>
            </w:r>
            <w:r w:rsidRPr="00C20C65">
              <w:rPr>
                <w:color w:val="EE0000"/>
              </w:rPr>
              <w:t>"</w:t>
            </w:r>
          </w:p>
        </w:tc>
      </w:tr>
      <w:tr w:rsidR="00B4321C" w:rsidRPr="001C4F7F" w14:paraId="713326D3" w14:textId="77777777" w:rsidTr="00C20C65">
        <w:trPr>
          <w:trHeight w:val="330"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6AC08" w14:textId="737DACAF" w:rsidR="00B4321C" w:rsidRPr="001C4F7F" w:rsidRDefault="00B4321C" w:rsidP="00C20C65">
            <w:pPr>
              <w:jc w:val="center"/>
              <w:rPr>
                <w:lang w:val="en-CA"/>
              </w:rPr>
            </w:pPr>
          </w:p>
        </w:tc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291A9" w14:textId="3756A119" w:rsidR="00B4321C" w:rsidRPr="001C4F7F" w:rsidRDefault="00B4321C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name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AE9AB" w14:textId="116F08BD" w:rsidR="00B4321C" w:rsidRPr="00C20C65" w:rsidRDefault="00B4321C" w:rsidP="00C20C65">
            <w:pPr>
              <w:jc w:val="center"/>
              <w:rPr>
                <w:color w:val="EE0000"/>
              </w:rPr>
            </w:pPr>
            <w:r w:rsidRPr="00C20C65">
              <w:rPr>
                <w:color w:val="EE0000"/>
              </w:rPr>
              <w:t>"</w:t>
            </w:r>
            <w:r w:rsidRPr="00C20C65">
              <w:rPr>
                <w:color w:val="EE0000"/>
                <w:lang w:val="en-CA"/>
              </w:rPr>
              <w:t>3rd age axe</w:t>
            </w:r>
            <w:r w:rsidRPr="00C20C65">
              <w:rPr>
                <w:color w:val="EE0000"/>
              </w:rPr>
              <w:t>"</w:t>
            </w:r>
          </w:p>
        </w:tc>
      </w:tr>
    </w:tbl>
    <w:p w14:paraId="7F429C3D" w14:textId="77777777" w:rsidR="005D5056" w:rsidRDefault="005D5056" w:rsidP="00C20C65">
      <w:pPr>
        <w:rPr>
          <w:lang w:val="en-CA"/>
        </w:rPr>
      </w:pPr>
    </w:p>
    <w:tbl>
      <w:tblPr>
        <w:tblStyle w:val="Grilledutableau"/>
        <w:tblW w:w="9155" w:type="dxa"/>
        <w:tblLook w:val="04A0" w:firstRow="1" w:lastRow="0" w:firstColumn="1" w:lastColumn="0" w:noHBand="0" w:noVBand="1"/>
      </w:tblPr>
      <w:tblGrid>
        <w:gridCol w:w="1532"/>
        <w:gridCol w:w="5588"/>
        <w:gridCol w:w="2035"/>
      </w:tblGrid>
      <w:tr w:rsidR="00C20C65" w14:paraId="259E8146" w14:textId="77777777" w:rsidTr="00A0724B">
        <w:trPr>
          <w:trHeight w:val="313"/>
        </w:trPr>
        <w:tc>
          <w:tcPr>
            <w:tcW w:w="1532" w:type="dxa"/>
          </w:tcPr>
          <w:p w14:paraId="1F14382C" w14:textId="0BBA1B9C" w:rsidR="00C20C65" w:rsidRDefault="00C20C65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price</w:t>
            </w:r>
          </w:p>
        </w:tc>
        <w:tc>
          <w:tcPr>
            <w:tcW w:w="5588" w:type="dxa"/>
          </w:tcPr>
          <w:p w14:paraId="65BBBE5B" w14:textId="2CFAB9E6" w:rsidR="00C20C65" w:rsidRDefault="00C20C65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Object</w:t>
            </w:r>
          </w:p>
        </w:tc>
        <w:tc>
          <w:tcPr>
            <w:tcW w:w="2035" w:type="dxa"/>
          </w:tcPr>
          <w:p w14:paraId="6E82A91C" w14:textId="11CF663E" w:rsidR="00C20C65" w:rsidRDefault="00C20C65" w:rsidP="00C20C65">
            <w:pPr>
              <w:jc w:val="center"/>
              <w:rPr>
                <w:lang w:val="en-CA"/>
              </w:rPr>
            </w:pPr>
          </w:p>
        </w:tc>
      </w:tr>
      <w:tr w:rsidR="00C20C65" w14:paraId="1E5D5639" w14:textId="77777777" w:rsidTr="00A0724B">
        <w:trPr>
          <w:trHeight w:val="313"/>
        </w:trPr>
        <w:tc>
          <w:tcPr>
            <w:tcW w:w="1532" w:type="dxa"/>
          </w:tcPr>
          <w:p w14:paraId="4CD215B3" w14:textId="7DC1EB3D" w:rsidR="00C20C65" w:rsidRDefault="00C20C65" w:rsidP="00C20C65">
            <w:pPr>
              <w:jc w:val="center"/>
              <w:rPr>
                <w:lang w:val="en-CA"/>
              </w:rPr>
            </w:pPr>
          </w:p>
        </w:tc>
        <w:tc>
          <w:tcPr>
            <w:tcW w:w="5588" w:type="dxa"/>
          </w:tcPr>
          <w:p w14:paraId="32974181" w14:textId="29BA78E9" w:rsidR="00C20C65" w:rsidRDefault="00C20C65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high</w:t>
            </w:r>
          </w:p>
        </w:tc>
        <w:tc>
          <w:tcPr>
            <w:tcW w:w="2035" w:type="dxa"/>
          </w:tcPr>
          <w:p w14:paraId="6FB8C4A8" w14:textId="3B243875" w:rsidR="00C20C65" w:rsidRDefault="00C20C65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500000000</w:t>
            </w:r>
          </w:p>
        </w:tc>
      </w:tr>
      <w:tr w:rsidR="00C20C65" w14:paraId="13D9E930" w14:textId="77777777" w:rsidTr="00A0724B">
        <w:trPr>
          <w:trHeight w:val="301"/>
        </w:trPr>
        <w:tc>
          <w:tcPr>
            <w:tcW w:w="1532" w:type="dxa"/>
          </w:tcPr>
          <w:p w14:paraId="7DC17F7A" w14:textId="136A6C83" w:rsidR="00C20C65" w:rsidRDefault="00C20C65" w:rsidP="00C20C65">
            <w:pPr>
              <w:jc w:val="center"/>
              <w:rPr>
                <w:lang w:val="en-CA"/>
              </w:rPr>
            </w:pPr>
          </w:p>
        </w:tc>
        <w:tc>
          <w:tcPr>
            <w:tcW w:w="5588" w:type="dxa"/>
          </w:tcPr>
          <w:p w14:paraId="0344630F" w14:textId="71BD39A4" w:rsidR="00C20C65" w:rsidRDefault="00C20C65" w:rsidP="00C20C65">
            <w:pPr>
              <w:jc w:val="center"/>
              <w:rPr>
                <w:lang w:val="en-CA"/>
              </w:rPr>
            </w:pPr>
            <w:proofErr w:type="spellStart"/>
            <w:r w:rsidRPr="001C4F7F">
              <w:rPr>
                <w:lang w:val="en-CA"/>
              </w:rPr>
              <w:t>highTime</w:t>
            </w:r>
            <w:proofErr w:type="spellEnd"/>
          </w:p>
        </w:tc>
        <w:tc>
          <w:tcPr>
            <w:tcW w:w="2035" w:type="dxa"/>
          </w:tcPr>
          <w:p w14:paraId="7198F41D" w14:textId="26AF5530" w:rsidR="00C20C65" w:rsidRDefault="00C20C65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1757807353</w:t>
            </w:r>
          </w:p>
        </w:tc>
      </w:tr>
      <w:tr w:rsidR="00C20C65" w14:paraId="6DF09B24" w14:textId="77777777" w:rsidTr="00A0724B">
        <w:trPr>
          <w:trHeight w:val="313"/>
        </w:trPr>
        <w:tc>
          <w:tcPr>
            <w:tcW w:w="1532" w:type="dxa"/>
          </w:tcPr>
          <w:p w14:paraId="29D3892A" w14:textId="74D1A00C" w:rsidR="00C20C65" w:rsidRDefault="00C20C65" w:rsidP="00C20C65">
            <w:pPr>
              <w:jc w:val="center"/>
              <w:rPr>
                <w:lang w:val="en-CA"/>
              </w:rPr>
            </w:pPr>
          </w:p>
        </w:tc>
        <w:tc>
          <w:tcPr>
            <w:tcW w:w="5588" w:type="dxa"/>
          </w:tcPr>
          <w:p w14:paraId="3341E8F9" w14:textId="03592EDC" w:rsidR="00C20C65" w:rsidRDefault="00C20C65" w:rsidP="00C20C65">
            <w:pPr>
              <w:jc w:val="center"/>
              <w:rPr>
                <w:lang w:val="en-CA"/>
              </w:rPr>
            </w:pPr>
            <w:r w:rsidRPr="001C4F7F">
              <w:rPr>
                <w:lang w:val="en-CA"/>
              </w:rPr>
              <w:t>low</w:t>
            </w:r>
          </w:p>
        </w:tc>
        <w:tc>
          <w:tcPr>
            <w:tcW w:w="2035" w:type="dxa"/>
          </w:tcPr>
          <w:p w14:paraId="029374B3" w14:textId="1E7CFDFE" w:rsidR="00C20C65" w:rsidRDefault="00C20C65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2147483647</w:t>
            </w:r>
          </w:p>
        </w:tc>
      </w:tr>
      <w:tr w:rsidR="00C20C65" w14:paraId="4EADEECE" w14:textId="77777777" w:rsidTr="00A0724B">
        <w:trPr>
          <w:trHeight w:val="313"/>
        </w:trPr>
        <w:tc>
          <w:tcPr>
            <w:tcW w:w="1532" w:type="dxa"/>
          </w:tcPr>
          <w:p w14:paraId="427CA30D" w14:textId="28F5F0FC" w:rsidR="00C20C65" w:rsidRDefault="00C20C65" w:rsidP="00C20C65">
            <w:pPr>
              <w:jc w:val="center"/>
              <w:rPr>
                <w:lang w:val="en-CA"/>
              </w:rPr>
            </w:pPr>
          </w:p>
        </w:tc>
        <w:tc>
          <w:tcPr>
            <w:tcW w:w="5588" w:type="dxa"/>
          </w:tcPr>
          <w:p w14:paraId="4287F494" w14:textId="0F675F27" w:rsidR="00C20C65" w:rsidRDefault="00C20C65" w:rsidP="00C20C65">
            <w:pPr>
              <w:jc w:val="center"/>
              <w:rPr>
                <w:lang w:val="en-CA"/>
              </w:rPr>
            </w:pPr>
            <w:proofErr w:type="spellStart"/>
            <w:r w:rsidRPr="001C4F7F">
              <w:rPr>
                <w:lang w:val="en-CA"/>
              </w:rPr>
              <w:t>lowTime</w:t>
            </w:r>
            <w:proofErr w:type="spellEnd"/>
          </w:p>
        </w:tc>
        <w:tc>
          <w:tcPr>
            <w:tcW w:w="2035" w:type="dxa"/>
          </w:tcPr>
          <w:p w14:paraId="74BE96D9" w14:textId="3A87EE74" w:rsidR="00C20C65" w:rsidRDefault="00C20C65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1755056562</w:t>
            </w:r>
          </w:p>
        </w:tc>
      </w:tr>
      <w:tr w:rsidR="00C20C65" w14:paraId="22E6A9A0" w14:textId="77777777" w:rsidTr="00A0724B">
        <w:trPr>
          <w:trHeight w:val="313"/>
        </w:trPr>
        <w:tc>
          <w:tcPr>
            <w:tcW w:w="1532" w:type="dxa"/>
          </w:tcPr>
          <w:p w14:paraId="01AF24F0" w14:textId="0BD3B162" w:rsidR="00C20C65" w:rsidRDefault="00C20C65" w:rsidP="00C20C65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roi</w:t>
            </w:r>
            <w:proofErr w:type="spellEnd"/>
          </w:p>
        </w:tc>
        <w:tc>
          <w:tcPr>
            <w:tcW w:w="5588" w:type="dxa"/>
          </w:tcPr>
          <w:p w14:paraId="3728C555" w14:textId="5348BCE4" w:rsidR="00C20C65" w:rsidRDefault="00C20C65" w:rsidP="00C20C65">
            <w:pPr>
              <w:jc w:val="center"/>
              <w:rPr>
                <w:lang w:val="en-CA"/>
              </w:rPr>
            </w:pPr>
            <w:r w:rsidRPr="00C20C65">
              <w:rPr>
                <w:color w:val="EE0000"/>
                <w:lang w:val="en-CA"/>
              </w:rPr>
              <w:t>-0.7671693562377101</w:t>
            </w:r>
          </w:p>
        </w:tc>
        <w:tc>
          <w:tcPr>
            <w:tcW w:w="2035" w:type="dxa"/>
          </w:tcPr>
          <w:p w14:paraId="322725EC" w14:textId="77777777" w:rsidR="00C20C65" w:rsidRDefault="00C20C65" w:rsidP="00C20C65">
            <w:pPr>
              <w:jc w:val="center"/>
              <w:rPr>
                <w:lang w:val="en-CA"/>
              </w:rPr>
            </w:pPr>
          </w:p>
        </w:tc>
      </w:tr>
    </w:tbl>
    <w:p w14:paraId="2327DD12" w14:textId="77777777" w:rsidR="00C20C65" w:rsidRPr="00A67804" w:rsidRDefault="00C20C65" w:rsidP="00C02FFD">
      <w:pPr>
        <w:rPr>
          <w:lang w:val="en-CA"/>
        </w:rPr>
      </w:pPr>
    </w:p>
    <w:p w14:paraId="22B4C14A" w14:textId="77777777" w:rsidR="002F20C7" w:rsidRDefault="002F20C7" w:rsidP="00C02FFD">
      <w:pPr>
        <w:pStyle w:val="Titre3"/>
        <w:rPr>
          <w:lang w:val="fr-CA"/>
        </w:rPr>
        <w:sectPr w:rsidR="002F20C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72BCFCA" w14:textId="2C0A18EE" w:rsidR="00C02FFD" w:rsidRPr="00462C40" w:rsidRDefault="00C02FFD" w:rsidP="00C02FFD">
      <w:pPr>
        <w:pStyle w:val="Titre3"/>
        <w:rPr>
          <w:lang w:val="fr-CA"/>
        </w:rPr>
      </w:pPr>
      <w:bookmarkStart w:id="8" w:name="_Toc211798182"/>
      <w:r w:rsidRPr="00462C40">
        <w:rPr>
          <w:lang w:val="fr-CA"/>
        </w:rPr>
        <w:lastRenderedPageBreak/>
        <w:t>3 requêtes de sélection avec explication</w:t>
      </w:r>
      <w:bookmarkEnd w:id="8"/>
    </w:p>
    <w:p w14:paraId="19DF023B" w14:textId="5D7C848B" w:rsidR="00C02FFD" w:rsidRDefault="000C069F" w:rsidP="00C02FFD">
      <w:pPr>
        <w:rPr>
          <w:lang w:val="fr-CA"/>
        </w:rPr>
      </w:pPr>
      <w:r>
        <w:rPr>
          <w:lang w:val="fr-CA"/>
        </w:rPr>
        <w:t>Les requêtes sont faites dans le fichier « </w:t>
      </w:r>
      <w:r w:rsidRPr="00DB6FBB">
        <w:rPr>
          <w:lang w:val="fr-CA"/>
        </w:rPr>
        <w:t>conversion CSV, envoi à MongoDB et requêtes</w:t>
      </w:r>
      <w:r>
        <w:rPr>
          <w:lang w:val="fr-CA"/>
        </w:rPr>
        <w:t>.py » en annexe. Elles sont exécutées lors de la connexion avec la DB.</w:t>
      </w:r>
    </w:p>
    <w:p w14:paraId="3832961B" w14:textId="77777777" w:rsidR="00BE2B40" w:rsidRDefault="00BE2B40" w:rsidP="00BE2B40">
      <w:pPr>
        <w:pStyle w:val="Titre4"/>
      </w:pPr>
      <w:r>
        <w:t>Requête 1:</w:t>
      </w:r>
    </w:p>
    <w:p w14:paraId="21337105" w14:textId="77777777" w:rsidR="0081420D" w:rsidRPr="0081420D" w:rsidRDefault="0081420D" w:rsidP="0023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proofErr w:type="gramStart"/>
      <w:r w:rsidRPr="0081420D">
        <w:rPr>
          <w:lang w:val="en-CA"/>
        </w:rPr>
        <w:t>print(</w:t>
      </w:r>
      <w:proofErr w:type="gramEnd"/>
      <w:r w:rsidRPr="0081420D">
        <w:rPr>
          <w:lang w:val="en-CA"/>
        </w:rPr>
        <w:t>"</w:t>
      </w:r>
      <w:proofErr w:type="spellStart"/>
      <w:r w:rsidRPr="0081420D">
        <w:rPr>
          <w:lang w:val="en-CA"/>
        </w:rPr>
        <w:t>Requête</w:t>
      </w:r>
      <w:proofErr w:type="spellEnd"/>
      <w:r w:rsidRPr="0081420D">
        <w:rPr>
          <w:lang w:val="en-CA"/>
        </w:rPr>
        <w:t xml:space="preserve"> #1")</w:t>
      </w:r>
    </w:p>
    <w:p w14:paraId="4D838649" w14:textId="77777777" w:rsidR="0081420D" w:rsidRPr="0081420D" w:rsidRDefault="0081420D" w:rsidP="0023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81420D">
        <w:rPr>
          <w:lang w:val="en-CA"/>
        </w:rPr>
        <w:t xml:space="preserve">result = </w:t>
      </w:r>
      <w:proofErr w:type="spellStart"/>
      <w:proofErr w:type="gramStart"/>
      <w:r w:rsidRPr="0081420D">
        <w:rPr>
          <w:lang w:val="en-CA"/>
        </w:rPr>
        <w:t>collection.find</w:t>
      </w:r>
      <w:proofErr w:type="gramEnd"/>
      <w:r w:rsidRPr="0081420D">
        <w:rPr>
          <w:lang w:val="en-CA"/>
        </w:rPr>
        <w:t>_</w:t>
      </w:r>
      <w:proofErr w:type="gramStart"/>
      <w:r w:rsidRPr="0081420D">
        <w:rPr>
          <w:lang w:val="en-CA"/>
        </w:rPr>
        <w:t>one</w:t>
      </w:r>
      <w:proofErr w:type="spellEnd"/>
      <w:r w:rsidRPr="0081420D">
        <w:rPr>
          <w:lang w:val="en-CA"/>
        </w:rPr>
        <w:t>(</w:t>
      </w:r>
      <w:proofErr w:type="gramEnd"/>
      <w:r w:rsidRPr="0081420D">
        <w:rPr>
          <w:lang w:val="en-CA"/>
        </w:rPr>
        <w:t>{"name": "3rd age amulet"})</w:t>
      </w:r>
    </w:p>
    <w:p w14:paraId="49C38492" w14:textId="77777777" w:rsidR="0081420D" w:rsidRPr="00A0724B" w:rsidRDefault="0081420D" w:rsidP="0023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A0724B">
        <w:rPr>
          <w:lang w:val="fr-CA"/>
        </w:rPr>
        <w:t>print(result)</w:t>
      </w:r>
    </w:p>
    <w:p w14:paraId="36849A2B" w14:textId="1B887FFB" w:rsidR="00B21697" w:rsidRDefault="00BE2B40" w:rsidP="00B21697">
      <w:pPr>
        <w:rPr>
          <w:lang w:val="fr-CA" w:eastAsia="en-US"/>
        </w:rPr>
      </w:pPr>
      <w:r>
        <w:rPr>
          <w:lang w:val="fr-CA" w:eastAsia="en-US"/>
        </w:rPr>
        <w:t xml:space="preserve">Cette requête trouve l’objet doté du nom « 3rd </w:t>
      </w:r>
      <w:proofErr w:type="spellStart"/>
      <w:r>
        <w:rPr>
          <w:lang w:val="fr-CA" w:eastAsia="en-US"/>
        </w:rPr>
        <w:t>age</w:t>
      </w:r>
      <w:proofErr w:type="spellEnd"/>
      <w:r>
        <w:rPr>
          <w:lang w:val="fr-CA" w:eastAsia="en-US"/>
        </w:rPr>
        <w:t xml:space="preserve"> </w:t>
      </w:r>
      <w:proofErr w:type="spellStart"/>
      <w:r>
        <w:rPr>
          <w:lang w:val="fr-CA" w:eastAsia="en-US"/>
        </w:rPr>
        <w:t>amulet</w:t>
      </w:r>
      <w:proofErr w:type="spellEnd"/>
      <w:r>
        <w:rPr>
          <w:lang w:val="fr-CA" w:eastAsia="en-US"/>
        </w:rPr>
        <w:t> » et l’affiche.</w:t>
      </w:r>
    </w:p>
    <w:p w14:paraId="7D2876CA" w14:textId="77777777" w:rsidR="00BE2B40" w:rsidRDefault="00BE2B40" w:rsidP="00B21697">
      <w:pPr>
        <w:rPr>
          <w:lang w:val="fr-CA" w:eastAsia="en-US"/>
        </w:rPr>
      </w:pPr>
    </w:p>
    <w:p w14:paraId="1244371B" w14:textId="442BA7CA" w:rsidR="00300AE3" w:rsidRDefault="00BE2B40" w:rsidP="00300AE3">
      <w:pPr>
        <w:pStyle w:val="Titre4"/>
      </w:pPr>
      <w:r>
        <w:t>Requête 2 :</w:t>
      </w:r>
    </w:p>
    <w:p w14:paraId="5FA36549" w14:textId="77777777" w:rsidR="0081420D" w:rsidRPr="0081420D" w:rsidRDefault="0081420D" w:rsidP="0030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r w:rsidRPr="0081420D">
        <w:rPr>
          <w:lang w:val="fr-CA"/>
        </w:rPr>
        <w:t>print</w:t>
      </w:r>
      <w:proofErr w:type="spellEnd"/>
      <w:r w:rsidRPr="0081420D">
        <w:rPr>
          <w:lang w:val="fr-CA"/>
        </w:rPr>
        <w:t xml:space="preserve"> ("Requête #2")</w:t>
      </w:r>
    </w:p>
    <w:p w14:paraId="1A718673" w14:textId="77777777" w:rsidR="0081420D" w:rsidRPr="0081420D" w:rsidRDefault="0081420D" w:rsidP="0030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81420D">
        <w:rPr>
          <w:lang w:val="en-CA"/>
        </w:rPr>
        <w:t xml:space="preserve">result = </w:t>
      </w:r>
      <w:proofErr w:type="spellStart"/>
      <w:proofErr w:type="gramStart"/>
      <w:r w:rsidRPr="0081420D">
        <w:rPr>
          <w:lang w:val="en-CA"/>
        </w:rPr>
        <w:t>collection.find</w:t>
      </w:r>
      <w:proofErr w:type="gramEnd"/>
      <w:r w:rsidRPr="0081420D">
        <w:rPr>
          <w:lang w:val="en-CA"/>
        </w:rPr>
        <w:t>_</w:t>
      </w:r>
      <w:proofErr w:type="gramStart"/>
      <w:r w:rsidRPr="0081420D">
        <w:rPr>
          <w:lang w:val="en-CA"/>
        </w:rPr>
        <w:t>one</w:t>
      </w:r>
      <w:proofErr w:type="spellEnd"/>
      <w:r w:rsidRPr="0081420D">
        <w:rPr>
          <w:lang w:val="en-CA"/>
        </w:rPr>
        <w:t>(</w:t>
      </w:r>
      <w:proofErr w:type="gramEnd"/>
      <w:r w:rsidRPr="0081420D">
        <w:rPr>
          <w:lang w:val="en-CA"/>
        </w:rPr>
        <w:t>{"</w:t>
      </w:r>
      <w:proofErr w:type="spellStart"/>
      <w:r w:rsidRPr="0081420D">
        <w:rPr>
          <w:lang w:val="en-CA"/>
        </w:rPr>
        <w:t>metadata.value</w:t>
      </w:r>
      <w:proofErr w:type="spellEnd"/>
      <w:r w:rsidRPr="0081420D">
        <w:rPr>
          <w:lang w:val="en-CA"/>
        </w:rPr>
        <w:t>": 50500})</w:t>
      </w:r>
    </w:p>
    <w:p w14:paraId="103FB6F5" w14:textId="77777777" w:rsidR="0081420D" w:rsidRPr="00A0724B" w:rsidRDefault="0081420D" w:rsidP="0030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A0724B">
        <w:rPr>
          <w:lang w:val="fr-CA"/>
        </w:rPr>
        <w:t>print(result)</w:t>
      </w:r>
    </w:p>
    <w:p w14:paraId="775A8BEC" w14:textId="35E756C1" w:rsidR="0081420D" w:rsidRDefault="00CF7C34" w:rsidP="0081420D">
      <w:pPr>
        <w:rPr>
          <w:lang w:val="fr-CA"/>
        </w:rPr>
      </w:pPr>
      <w:r w:rsidRPr="00CF7C34">
        <w:rPr>
          <w:lang w:val="fr-CA"/>
        </w:rPr>
        <w:t>Cette requête t</w:t>
      </w:r>
      <w:r>
        <w:rPr>
          <w:lang w:val="fr-CA"/>
        </w:rPr>
        <w:t>rouve un objet dont le champ « value » dans le sous-objet « </w:t>
      </w:r>
      <w:proofErr w:type="spellStart"/>
      <w:r>
        <w:rPr>
          <w:lang w:val="fr-CA"/>
        </w:rPr>
        <w:t>metadata</w:t>
      </w:r>
      <w:proofErr w:type="spellEnd"/>
      <w:r>
        <w:rPr>
          <w:lang w:val="fr-CA"/>
        </w:rPr>
        <w:t> »</w:t>
      </w:r>
      <w:r w:rsidR="00B17475">
        <w:rPr>
          <w:lang w:val="fr-CA"/>
        </w:rPr>
        <w:t xml:space="preserve"> vaut 50 500 et l’affiche.</w:t>
      </w:r>
    </w:p>
    <w:p w14:paraId="7385DBC4" w14:textId="77777777" w:rsidR="00B17475" w:rsidRDefault="00B17475" w:rsidP="0081420D">
      <w:pPr>
        <w:rPr>
          <w:lang w:val="fr-CA"/>
        </w:rPr>
      </w:pPr>
    </w:p>
    <w:p w14:paraId="2F8DFBAA" w14:textId="5F2643A8" w:rsidR="00B17475" w:rsidRPr="0081420D" w:rsidRDefault="00B17475" w:rsidP="00B17475">
      <w:pPr>
        <w:pStyle w:val="Titre4"/>
      </w:pPr>
      <w:r>
        <w:t>Requête 3 :</w:t>
      </w:r>
    </w:p>
    <w:p w14:paraId="67B6E268" w14:textId="77777777" w:rsidR="0081420D" w:rsidRPr="00A0724B" w:rsidRDefault="0081420D" w:rsidP="00B17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A0724B">
        <w:rPr>
          <w:lang w:val="en-CA"/>
        </w:rPr>
        <w:t>print("Requête #3")</w:t>
      </w:r>
    </w:p>
    <w:p w14:paraId="3EA96755" w14:textId="5762BC5F" w:rsidR="0081420D" w:rsidRPr="0081420D" w:rsidRDefault="0081420D" w:rsidP="00B17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81420D">
        <w:rPr>
          <w:lang w:val="en-CA"/>
        </w:rPr>
        <w:t xml:space="preserve">result = </w:t>
      </w:r>
      <w:proofErr w:type="spellStart"/>
      <w:proofErr w:type="gramStart"/>
      <w:r w:rsidRPr="0081420D">
        <w:rPr>
          <w:lang w:val="en-CA"/>
        </w:rPr>
        <w:t>collection.find</w:t>
      </w:r>
      <w:proofErr w:type="spellEnd"/>
      <w:proofErr w:type="gramEnd"/>
      <w:r w:rsidRPr="0081420D">
        <w:rPr>
          <w:lang w:val="en-CA"/>
        </w:rPr>
        <w:t>({"</w:t>
      </w:r>
      <w:proofErr w:type="spellStart"/>
      <w:r w:rsidRPr="0081420D">
        <w:rPr>
          <w:lang w:val="en-CA"/>
        </w:rPr>
        <w:t>price.low</w:t>
      </w:r>
      <w:proofErr w:type="spellEnd"/>
      <w:r w:rsidRPr="0081420D">
        <w:rPr>
          <w:lang w:val="en-CA"/>
        </w:rPr>
        <w:t>": {"$</w:t>
      </w:r>
      <w:proofErr w:type="spellStart"/>
      <w:r w:rsidRPr="0081420D">
        <w:rPr>
          <w:lang w:val="en-CA"/>
        </w:rPr>
        <w:t>gt</w:t>
      </w:r>
      <w:proofErr w:type="spellEnd"/>
      <w:r w:rsidRPr="0081420D">
        <w:rPr>
          <w:lang w:val="en-CA"/>
        </w:rPr>
        <w:t>": 500000}}</w:t>
      </w:r>
      <w:proofErr w:type="gramStart"/>
      <w:r w:rsidRPr="0081420D">
        <w:rPr>
          <w:lang w:val="en-CA"/>
        </w:rPr>
        <w:t>).limit</w:t>
      </w:r>
      <w:proofErr w:type="gramEnd"/>
      <w:r w:rsidRPr="0081420D">
        <w:rPr>
          <w:lang w:val="en-CA"/>
        </w:rPr>
        <w:t>(4)</w:t>
      </w:r>
    </w:p>
    <w:p w14:paraId="03EDEB3E" w14:textId="77777777" w:rsidR="0081420D" w:rsidRPr="0081420D" w:rsidRDefault="0081420D" w:rsidP="00B17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81420D">
        <w:rPr>
          <w:lang w:val="en-CA"/>
        </w:rPr>
        <w:t>for doc in result:</w:t>
      </w:r>
    </w:p>
    <w:p w14:paraId="59666850" w14:textId="77777777" w:rsidR="0081420D" w:rsidRPr="00A0724B" w:rsidRDefault="0081420D" w:rsidP="00B17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81420D">
        <w:rPr>
          <w:lang w:val="en-CA"/>
        </w:rPr>
        <w:t xml:space="preserve">    </w:t>
      </w:r>
      <w:r w:rsidRPr="00A0724B">
        <w:rPr>
          <w:lang w:val="fr-CA"/>
        </w:rPr>
        <w:t>print(doc)</w:t>
      </w:r>
    </w:p>
    <w:p w14:paraId="53B81C45" w14:textId="66928E0E" w:rsidR="0002499B" w:rsidRPr="00B17475" w:rsidRDefault="00B17475" w:rsidP="00C02FFD">
      <w:pPr>
        <w:rPr>
          <w:lang w:val="fr-CA"/>
        </w:rPr>
      </w:pPr>
      <w:r w:rsidRPr="00B17475">
        <w:rPr>
          <w:lang w:val="fr-CA"/>
        </w:rPr>
        <w:t>Cette r</w:t>
      </w:r>
      <w:r>
        <w:rPr>
          <w:lang w:val="fr-CA"/>
        </w:rPr>
        <w:t>equête récupère les 4 premiers items dont le champ « </w:t>
      </w:r>
      <w:proofErr w:type="spellStart"/>
      <w:r>
        <w:rPr>
          <w:lang w:val="fr-CA"/>
        </w:rPr>
        <w:t>low</w:t>
      </w:r>
      <w:proofErr w:type="spellEnd"/>
      <w:r>
        <w:rPr>
          <w:lang w:val="fr-CA"/>
        </w:rPr>
        <w:t> » dans le sous-objet « </w:t>
      </w:r>
      <w:proofErr w:type="spellStart"/>
      <w:r>
        <w:rPr>
          <w:lang w:val="fr-CA"/>
        </w:rPr>
        <w:t>price</w:t>
      </w:r>
      <w:proofErr w:type="spellEnd"/>
      <w:r>
        <w:rPr>
          <w:lang w:val="fr-CA"/>
        </w:rPr>
        <w:t> » est supérieur à 500</w:t>
      </w:r>
      <w:r w:rsidR="0002499B">
        <w:rPr>
          <w:lang w:val="fr-CA"/>
        </w:rPr>
        <w:t> </w:t>
      </w:r>
      <w:r>
        <w:rPr>
          <w:lang w:val="fr-CA"/>
        </w:rPr>
        <w:t>000.</w:t>
      </w:r>
    </w:p>
    <w:p w14:paraId="0B6803FC" w14:textId="77777777" w:rsidR="002F20C7" w:rsidRDefault="002F20C7" w:rsidP="00C02FFD">
      <w:pPr>
        <w:pStyle w:val="Titre3"/>
        <w:rPr>
          <w:lang w:val="fr-CA"/>
        </w:rPr>
        <w:sectPr w:rsidR="002F20C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ACEA541" w14:textId="4DFB4479" w:rsidR="00C02FFD" w:rsidRPr="0002499B" w:rsidRDefault="00C02FFD" w:rsidP="00C02FFD">
      <w:pPr>
        <w:pStyle w:val="Titre3"/>
        <w:rPr>
          <w:lang w:val="fr-CA"/>
        </w:rPr>
      </w:pPr>
      <w:bookmarkStart w:id="9" w:name="_Toc211798183"/>
      <w:r w:rsidRPr="0002499B">
        <w:rPr>
          <w:lang w:val="fr-CA"/>
        </w:rPr>
        <w:lastRenderedPageBreak/>
        <w:t>Lien vers la base MongoDB Atlas</w:t>
      </w:r>
      <w:bookmarkEnd w:id="9"/>
    </w:p>
    <w:p w14:paraId="092D5420" w14:textId="3296DC6E" w:rsidR="00C02FFD" w:rsidRDefault="007F38D2" w:rsidP="00C02FFD">
      <w:pPr>
        <w:rPr>
          <w:lang w:val="fr-CA"/>
        </w:rPr>
      </w:pPr>
      <w:r>
        <w:fldChar w:fldCharType="begin"/>
      </w:r>
      <w:r w:rsidRPr="00A0724B">
        <w:rPr>
          <w:lang w:val="fr-CA"/>
        </w:rPr>
        <w:instrText>HYPERLINK "https://cloud.mongodb.com/v2/68e3c5f9967deb2ba8142d40" \l "/metrics/replicaSet/68ee54311d83526611fb24f5/explorer/Projet2/Rune/find"</w:instrText>
      </w:r>
      <w:r>
        <w:fldChar w:fldCharType="separate"/>
      </w:r>
      <w:r w:rsidRPr="00A7588F">
        <w:rPr>
          <w:rStyle w:val="Lienhypertexte"/>
          <w:lang w:val="fr-CA"/>
        </w:rPr>
        <w:t>https://cloud.mongodb.com/v2/68e3c5f9967deb2ba8142d40#/metrics/replicaSet/68ee54311d83526611fb24f5/explorer/Projet2/Rune/find</w:t>
      </w:r>
      <w:r>
        <w:fldChar w:fldCharType="end"/>
      </w:r>
    </w:p>
    <w:p w14:paraId="674A3E66" w14:textId="5E69A5BB" w:rsidR="007F38D2" w:rsidRDefault="0002499B" w:rsidP="00C02FFD">
      <w:pPr>
        <w:rPr>
          <w:lang w:val="fr-CA"/>
        </w:rPr>
      </w:pPr>
      <w:r w:rsidRPr="0002499B">
        <w:rPr>
          <w:noProof/>
          <w:lang w:val="fr-CA"/>
        </w:rPr>
        <w:drawing>
          <wp:inline distT="0" distB="0" distL="0" distR="0" wp14:anchorId="1607E442" wp14:editId="345997FC">
            <wp:extent cx="5486400" cy="3597910"/>
            <wp:effectExtent l="0" t="0" r="0" b="2540"/>
            <wp:docPr id="262974417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4417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00ED" w14:textId="33457C1D" w:rsidR="00C02FFD" w:rsidRPr="00A0724B" w:rsidRDefault="00C02FFD" w:rsidP="00C02FFD">
      <w:pPr>
        <w:pStyle w:val="Titre1"/>
        <w:rPr>
          <w:lang w:val="fr-CA"/>
        </w:rPr>
      </w:pPr>
      <w:bookmarkStart w:id="10" w:name="_Toc211798184"/>
      <w:r w:rsidRPr="00A0724B">
        <w:rPr>
          <w:lang w:val="fr-CA"/>
        </w:rPr>
        <w:t>GitHub</w:t>
      </w:r>
      <w:bookmarkEnd w:id="10"/>
    </w:p>
    <w:p w14:paraId="0F37222E" w14:textId="3FA5A384" w:rsidR="00C02FFD" w:rsidRPr="00A0724B" w:rsidRDefault="00C02FFD" w:rsidP="00C02FFD">
      <w:pPr>
        <w:pStyle w:val="Titre3"/>
        <w:rPr>
          <w:lang w:val="fr-CA"/>
        </w:rPr>
      </w:pPr>
      <w:bookmarkStart w:id="11" w:name="_Toc211798185"/>
      <w:r w:rsidRPr="00A0724B">
        <w:rPr>
          <w:lang w:val="fr-CA"/>
        </w:rPr>
        <w:t>Lien vers dépôt GitHub</w:t>
      </w:r>
      <w:bookmarkEnd w:id="11"/>
    </w:p>
    <w:p w14:paraId="6CDA50BC" w14:textId="6950D9BA" w:rsidR="00096786" w:rsidRDefault="00DD01AE" w:rsidP="00096786">
      <w:pPr>
        <w:rPr>
          <w:lang w:val="fr-CA" w:eastAsia="en-US"/>
        </w:rPr>
      </w:pPr>
      <w:r>
        <w:fldChar w:fldCharType="begin"/>
      </w:r>
      <w:r w:rsidRPr="00A0724B">
        <w:rPr>
          <w:lang w:val="fr-CA"/>
        </w:rPr>
        <w:instrText>HYPERLINK "https://github.com/FelicyaLJ/projet2_ent"</w:instrText>
      </w:r>
      <w:r>
        <w:fldChar w:fldCharType="separate"/>
      </w:r>
      <w:r w:rsidRPr="00A7588F">
        <w:rPr>
          <w:rStyle w:val="Lienhypertexte"/>
          <w:lang w:val="fr-CA" w:eastAsia="en-US"/>
        </w:rPr>
        <w:t>https://github.com/FelicyaLJ/projet2_ent</w:t>
      </w:r>
      <w:r>
        <w:fldChar w:fldCharType="end"/>
      </w:r>
    </w:p>
    <w:p w14:paraId="2B10BC19" w14:textId="77777777" w:rsidR="00DD01AE" w:rsidRPr="00096786" w:rsidRDefault="00DD01AE" w:rsidP="00096786">
      <w:pPr>
        <w:rPr>
          <w:lang w:val="fr-CA" w:eastAsia="en-US"/>
        </w:rPr>
      </w:pPr>
    </w:p>
    <w:p w14:paraId="2BD7265C" w14:textId="77777777" w:rsidR="00C02FFD" w:rsidRDefault="00C02FFD" w:rsidP="00C02FFD">
      <w:pPr>
        <w:rPr>
          <w:lang w:val="fr-CA"/>
        </w:rPr>
      </w:pPr>
    </w:p>
    <w:p w14:paraId="03AEC42B" w14:textId="77777777" w:rsidR="00C02FFD" w:rsidRDefault="00C02FFD" w:rsidP="00C02FFD">
      <w:pPr>
        <w:rPr>
          <w:lang w:val="fr-CA"/>
        </w:rPr>
        <w:sectPr w:rsidR="00C02FF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54A0502" w14:textId="040E7669" w:rsidR="00C02FFD" w:rsidRPr="00A0724B" w:rsidRDefault="00C02FFD" w:rsidP="00C02FFD">
      <w:pPr>
        <w:pStyle w:val="Titre1"/>
        <w:rPr>
          <w:lang w:val="fr-CA"/>
        </w:rPr>
      </w:pPr>
      <w:bookmarkStart w:id="12" w:name="_Toc211798186"/>
      <w:r w:rsidRPr="00A0724B">
        <w:rPr>
          <w:lang w:val="fr-CA"/>
        </w:rPr>
        <w:lastRenderedPageBreak/>
        <w:t>Conclusion</w:t>
      </w:r>
      <w:bookmarkEnd w:id="12"/>
    </w:p>
    <w:p w14:paraId="117774F0" w14:textId="52A298F7" w:rsidR="00C02FFD" w:rsidRDefault="00B131E1" w:rsidP="00C02FFD">
      <w:pPr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webscraping</w:t>
      </w:r>
      <w:proofErr w:type="spellEnd"/>
      <w:r>
        <w:rPr>
          <w:lang w:val="fr-CA"/>
        </w:rPr>
        <w:t xml:space="preserve"> a été un léger défi, mais </w:t>
      </w:r>
      <w:r w:rsidR="001810E2">
        <w:rPr>
          <w:lang w:val="fr-CA"/>
        </w:rPr>
        <w:t xml:space="preserve">en </w:t>
      </w:r>
      <w:r w:rsidR="009F24B9">
        <w:rPr>
          <w:lang w:val="fr-CA"/>
        </w:rPr>
        <w:t xml:space="preserve">utilisant un script plutôt qu’un outil </w:t>
      </w:r>
      <w:proofErr w:type="spellStart"/>
      <w:r w:rsidR="009F24B9">
        <w:rPr>
          <w:lang w:val="fr-CA"/>
        </w:rPr>
        <w:t>pré-conçu</w:t>
      </w:r>
      <w:proofErr w:type="spellEnd"/>
      <w:r w:rsidR="009F24B9">
        <w:rPr>
          <w:lang w:val="fr-CA"/>
        </w:rPr>
        <w:t xml:space="preserve">, nous avons profité </w:t>
      </w:r>
      <w:r w:rsidR="00823FEF">
        <w:rPr>
          <w:lang w:val="fr-CA"/>
        </w:rPr>
        <w:t>d’une grande flexibilité qui a rendu le travail beaucoup plus facile.</w:t>
      </w:r>
    </w:p>
    <w:p w14:paraId="320C65C7" w14:textId="6711CD0B" w:rsidR="00D27876" w:rsidRPr="00D27876" w:rsidRDefault="00D27876" w:rsidP="00C02FFD">
      <w:pPr>
        <w:rPr>
          <w:lang w:val="fr-CA"/>
        </w:rPr>
      </w:pPr>
      <w:r w:rsidRPr="00D27876">
        <w:rPr>
          <w:lang w:val="fr-CA"/>
        </w:rPr>
        <w:t>MongoDB Atlas est doté d’une interface Web convivi</w:t>
      </w:r>
      <w:r>
        <w:rPr>
          <w:lang w:val="fr-CA"/>
        </w:rPr>
        <w:t xml:space="preserve">ale et assez simple d’utilisation, bien que </w:t>
      </w:r>
      <w:r w:rsidR="004F5B3A">
        <w:rPr>
          <w:lang w:val="fr-CA"/>
        </w:rPr>
        <w:t xml:space="preserve">certaines options comme l’invitation de membres soient un peu plus cachées. </w:t>
      </w:r>
      <w:r w:rsidR="00C13821">
        <w:rPr>
          <w:lang w:val="fr-CA"/>
        </w:rPr>
        <w:t xml:space="preserve">Bien qu’il soit un peu contre-intuitif de travailler en NoSQL pour la première fois, la flexibilité offerte par les collections et les documents peut permettre de contourner la rigidité </w:t>
      </w:r>
      <w:r w:rsidR="00062A80">
        <w:rPr>
          <w:lang w:val="fr-CA"/>
        </w:rPr>
        <w:t>du SQL dans certaines situations.</w:t>
      </w:r>
      <w:r w:rsidR="00A86B9D">
        <w:rPr>
          <w:lang w:val="fr-CA"/>
        </w:rPr>
        <w:t xml:space="preserve"> De plus, l’accès aux collections possibles à partir d’un script Python ouvre les portes à des applications dont la conservation des données en serait nettement facilitée.</w:t>
      </w:r>
    </w:p>
    <w:p w14:paraId="2C66746D" w14:textId="0FADDCC3" w:rsidR="00C02FFD" w:rsidRDefault="00C02FFD" w:rsidP="00C02FFD">
      <w:pPr>
        <w:pStyle w:val="Titre1"/>
      </w:pPr>
      <w:bookmarkStart w:id="13" w:name="_Toc211798187"/>
      <w:r>
        <w:t>Tableau de contribution</w:t>
      </w:r>
      <w:bookmarkEnd w:id="13"/>
    </w:p>
    <w:p w14:paraId="020FC42E" w14:textId="77777777" w:rsidR="005E765A" w:rsidRDefault="005E765A" w:rsidP="005E765A">
      <w:pPr>
        <w:rPr>
          <w:lang w:val="fr-CA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1719A" w14:paraId="1AAEF8F0" w14:textId="77777777" w:rsidTr="0081719A">
        <w:tc>
          <w:tcPr>
            <w:tcW w:w="4315" w:type="dxa"/>
          </w:tcPr>
          <w:p w14:paraId="287D1C0A" w14:textId="0BA398FB" w:rsidR="0081719A" w:rsidRDefault="0081719A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Tâche</w:t>
            </w:r>
          </w:p>
        </w:tc>
        <w:tc>
          <w:tcPr>
            <w:tcW w:w="4315" w:type="dxa"/>
          </w:tcPr>
          <w:p w14:paraId="62A979B5" w14:textId="3C67A9FB" w:rsidR="0081719A" w:rsidRDefault="0081719A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Membre(s)</w:t>
            </w:r>
          </w:p>
        </w:tc>
      </w:tr>
      <w:tr w:rsidR="0081719A" w14:paraId="1469E08E" w14:textId="77777777" w:rsidTr="0081719A">
        <w:tc>
          <w:tcPr>
            <w:tcW w:w="4315" w:type="dxa"/>
          </w:tcPr>
          <w:p w14:paraId="4590BD0B" w14:textId="1AA030D8" w:rsidR="0081719A" w:rsidRDefault="0081719A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 xml:space="preserve">Recherches sur le </w:t>
            </w:r>
            <w:proofErr w:type="spellStart"/>
            <w:r>
              <w:rPr>
                <w:lang w:val="fr-CA" w:eastAsia="en-US"/>
              </w:rPr>
              <w:t>webscraping</w:t>
            </w:r>
            <w:proofErr w:type="spellEnd"/>
          </w:p>
        </w:tc>
        <w:tc>
          <w:tcPr>
            <w:tcW w:w="4315" w:type="dxa"/>
          </w:tcPr>
          <w:p w14:paraId="5CB12F21" w14:textId="7A3C90C2" w:rsidR="0081719A" w:rsidRDefault="0081719A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Felicya, Jasmin</w:t>
            </w:r>
          </w:p>
        </w:tc>
      </w:tr>
      <w:tr w:rsidR="0081719A" w14:paraId="56EB6A67" w14:textId="77777777" w:rsidTr="0081719A">
        <w:tc>
          <w:tcPr>
            <w:tcW w:w="4315" w:type="dxa"/>
          </w:tcPr>
          <w:p w14:paraId="3CD859B7" w14:textId="6A7FD7E2" w:rsidR="0081719A" w:rsidRDefault="008A5515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 xml:space="preserve">Écriture du script de </w:t>
            </w:r>
            <w:proofErr w:type="spellStart"/>
            <w:r>
              <w:rPr>
                <w:lang w:val="fr-CA" w:eastAsia="en-US"/>
              </w:rPr>
              <w:t>webscraping</w:t>
            </w:r>
            <w:proofErr w:type="spellEnd"/>
          </w:p>
        </w:tc>
        <w:tc>
          <w:tcPr>
            <w:tcW w:w="4315" w:type="dxa"/>
          </w:tcPr>
          <w:p w14:paraId="52F688D0" w14:textId="3B775609" w:rsidR="0081719A" w:rsidRDefault="008A5515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Jasmin</w:t>
            </w:r>
          </w:p>
        </w:tc>
      </w:tr>
      <w:tr w:rsidR="0081719A" w14:paraId="72374E80" w14:textId="77777777" w:rsidTr="0081719A">
        <w:tc>
          <w:tcPr>
            <w:tcW w:w="4315" w:type="dxa"/>
          </w:tcPr>
          <w:p w14:paraId="205DDF44" w14:textId="225D4DB2" w:rsidR="0081719A" w:rsidRDefault="008A5515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Conversion du JSON en CSV</w:t>
            </w:r>
          </w:p>
        </w:tc>
        <w:tc>
          <w:tcPr>
            <w:tcW w:w="4315" w:type="dxa"/>
          </w:tcPr>
          <w:p w14:paraId="4C4AF21E" w14:textId="77ABBF60" w:rsidR="0081719A" w:rsidRDefault="008A5515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Jérémie et Felicya</w:t>
            </w:r>
          </w:p>
        </w:tc>
      </w:tr>
      <w:tr w:rsidR="0081719A" w14:paraId="20FC4100" w14:textId="77777777" w:rsidTr="0081719A">
        <w:tc>
          <w:tcPr>
            <w:tcW w:w="4315" w:type="dxa"/>
          </w:tcPr>
          <w:p w14:paraId="4ECB6A07" w14:textId="3EBE176D" w:rsidR="0081719A" w:rsidRDefault="00FB0FE3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 xml:space="preserve">Importation </w:t>
            </w:r>
            <w:r w:rsidR="008A5515">
              <w:rPr>
                <w:lang w:val="fr-CA" w:eastAsia="en-US"/>
              </w:rPr>
              <w:t xml:space="preserve">des documents </w:t>
            </w:r>
            <w:r>
              <w:rPr>
                <w:lang w:val="fr-CA" w:eastAsia="en-US"/>
              </w:rPr>
              <w:t>vers</w:t>
            </w:r>
            <w:r w:rsidR="008A5515">
              <w:rPr>
                <w:lang w:val="fr-CA" w:eastAsia="en-US"/>
              </w:rPr>
              <w:t xml:space="preserve"> la DB</w:t>
            </w:r>
          </w:p>
        </w:tc>
        <w:tc>
          <w:tcPr>
            <w:tcW w:w="4315" w:type="dxa"/>
          </w:tcPr>
          <w:p w14:paraId="6CAF6D2D" w14:textId="54345E0F" w:rsidR="0081719A" w:rsidRDefault="008A5515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Felicya et Jérémie</w:t>
            </w:r>
          </w:p>
        </w:tc>
      </w:tr>
      <w:tr w:rsidR="0081719A" w14:paraId="608AA01A" w14:textId="77777777" w:rsidTr="0081719A">
        <w:tc>
          <w:tcPr>
            <w:tcW w:w="4315" w:type="dxa"/>
          </w:tcPr>
          <w:p w14:paraId="085654FA" w14:textId="09006554" w:rsidR="0081719A" w:rsidRDefault="007E14AD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Requêtes de sélection</w:t>
            </w:r>
          </w:p>
        </w:tc>
        <w:tc>
          <w:tcPr>
            <w:tcW w:w="4315" w:type="dxa"/>
          </w:tcPr>
          <w:p w14:paraId="7306A23B" w14:textId="0E10264A" w:rsidR="0081719A" w:rsidRDefault="007E14AD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Felicya et Jérémie</w:t>
            </w:r>
          </w:p>
        </w:tc>
      </w:tr>
      <w:tr w:rsidR="007E14AD" w14:paraId="64031881" w14:textId="77777777" w:rsidTr="0081719A">
        <w:tc>
          <w:tcPr>
            <w:tcW w:w="4315" w:type="dxa"/>
          </w:tcPr>
          <w:p w14:paraId="6311304E" w14:textId="53731565" w:rsidR="007E14AD" w:rsidRDefault="009672D8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Création du dépôt GitHub</w:t>
            </w:r>
          </w:p>
        </w:tc>
        <w:tc>
          <w:tcPr>
            <w:tcW w:w="4315" w:type="dxa"/>
          </w:tcPr>
          <w:p w14:paraId="2577123B" w14:textId="5816CE6E" w:rsidR="007E14AD" w:rsidRDefault="009672D8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Felicya</w:t>
            </w:r>
          </w:p>
        </w:tc>
      </w:tr>
      <w:tr w:rsidR="007E14AD" w14:paraId="2A1BF84C" w14:textId="77777777" w:rsidTr="0081719A">
        <w:tc>
          <w:tcPr>
            <w:tcW w:w="4315" w:type="dxa"/>
          </w:tcPr>
          <w:p w14:paraId="78ECB5E1" w14:textId="2173FFE3" w:rsidR="007E14AD" w:rsidRDefault="009672D8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Structure du rapport</w:t>
            </w:r>
          </w:p>
        </w:tc>
        <w:tc>
          <w:tcPr>
            <w:tcW w:w="4315" w:type="dxa"/>
          </w:tcPr>
          <w:p w14:paraId="2C0A81A2" w14:textId="14F25A94" w:rsidR="007E14AD" w:rsidRDefault="009672D8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Felicya</w:t>
            </w:r>
          </w:p>
        </w:tc>
      </w:tr>
      <w:tr w:rsidR="009672D8" w14:paraId="2043174B" w14:textId="77777777" w:rsidTr="0081719A">
        <w:tc>
          <w:tcPr>
            <w:tcW w:w="4315" w:type="dxa"/>
          </w:tcPr>
          <w:p w14:paraId="0ECE7D58" w14:textId="2A2776AC" w:rsidR="009672D8" w:rsidRDefault="009672D8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Complétion du rapport</w:t>
            </w:r>
          </w:p>
        </w:tc>
        <w:tc>
          <w:tcPr>
            <w:tcW w:w="4315" w:type="dxa"/>
          </w:tcPr>
          <w:p w14:paraId="22AB4A03" w14:textId="21072F92" w:rsidR="009672D8" w:rsidRDefault="009672D8" w:rsidP="005E765A">
            <w:pPr>
              <w:rPr>
                <w:lang w:val="fr-CA" w:eastAsia="en-US"/>
              </w:rPr>
            </w:pPr>
            <w:r>
              <w:rPr>
                <w:lang w:val="fr-CA" w:eastAsia="en-US"/>
              </w:rPr>
              <w:t>Principalement Felicya</w:t>
            </w:r>
          </w:p>
        </w:tc>
      </w:tr>
    </w:tbl>
    <w:p w14:paraId="55675B2D" w14:textId="77777777" w:rsidR="005E765A" w:rsidRPr="005E765A" w:rsidRDefault="005E765A" w:rsidP="005E765A">
      <w:pPr>
        <w:rPr>
          <w:lang w:val="fr-CA" w:eastAsia="en-US"/>
        </w:rPr>
      </w:pPr>
    </w:p>
    <w:sectPr w:rsidR="005E765A" w:rsidRPr="005E76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4FDB5" w14:textId="77777777" w:rsidR="00EA6F91" w:rsidRDefault="00EA6F91" w:rsidP="00327432">
      <w:pPr>
        <w:spacing w:after="0" w:line="240" w:lineRule="auto"/>
      </w:pPr>
      <w:r>
        <w:separator/>
      </w:r>
    </w:p>
  </w:endnote>
  <w:endnote w:type="continuationSeparator" w:id="0">
    <w:p w14:paraId="3C3ADC47" w14:textId="77777777" w:rsidR="00EA6F91" w:rsidRDefault="00EA6F91" w:rsidP="0032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2C179" w14:textId="77777777" w:rsidR="00EA6F91" w:rsidRDefault="00EA6F91" w:rsidP="00327432">
      <w:pPr>
        <w:spacing w:after="0" w:line="240" w:lineRule="auto"/>
      </w:pPr>
      <w:r>
        <w:separator/>
      </w:r>
    </w:p>
  </w:footnote>
  <w:footnote w:type="continuationSeparator" w:id="0">
    <w:p w14:paraId="43E18378" w14:textId="77777777" w:rsidR="00EA6F91" w:rsidRDefault="00EA6F91" w:rsidP="00327432">
      <w:pPr>
        <w:spacing w:after="0" w:line="240" w:lineRule="auto"/>
      </w:pPr>
      <w:r>
        <w:continuationSeparator/>
      </w:r>
    </w:p>
  </w:footnote>
  <w:footnote w:id="1">
    <w:p w14:paraId="05081E7A" w14:textId="68D4493A" w:rsidR="00344F35" w:rsidRPr="00344F35" w:rsidRDefault="005F3536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="00344F35" w:rsidRPr="00A31CD1">
          <w:rPr>
            <w:rStyle w:val="Lienhypertexte"/>
          </w:rPr>
          <w:t>https://oldschool.runescape.wiki/w/RuneScape:Real-time_Prices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CD"/>
    <w:rsid w:val="00002185"/>
    <w:rsid w:val="000054D8"/>
    <w:rsid w:val="00006DC5"/>
    <w:rsid w:val="0000780B"/>
    <w:rsid w:val="00012379"/>
    <w:rsid w:val="00022429"/>
    <w:rsid w:val="0002499B"/>
    <w:rsid w:val="000345DF"/>
    <w:rsid w:val="00036A19"/>
    <w:rsid w:val="00062A80"/>
    <w:rsid w:val="00072F5E"/>
    <w:rsid w:val="00073DA8"/>
    <w:rsid w:val="00096786"/>
    <w:rsid w:val="000B5476"/>
    <w:rsid w:val="000C069F"/>
    <w:rsid w:val="000C7A75"/>
    <w:rsid w:val="000D2FA5"/>
    <w:rsid w:val="000E3629"/>
    <w:rsid w:val="000F4145"/>
    <w:rsid w:val="001007AB"/>
    <w:rsid w:val="00105738"/>
    <w:rsid w:val="00106E91"/>
    <w:rsid w:val="00113C01"/>
    <w:rsid w:val="00124FBF"/>
    <w:rsid w:val="0012643B"/>
    <w:rsid w:val="00147465"/>
    <w:rsid w:val="00154D15"/>
    <w:rsid w:val="001612F9"/>
    <w:rsid w:val="001810E2"/>
    <w:rsid w:val="001814F5"/>
    <w:rsid w:val="0019103B"/>
    <w:rsid w:val="001975EB"/>
    <w:rsid w:val="001A2C60"/>
    <w:rsid w:val="001A7289"/>
    <w:rsid w:val="001D48B4"/>
    <w:rsid w:val="001E7AE8"/>
    <w:rsid w:val="001F2863"/>
    <w:rsid w:val="001F2F82"/>
    <w:rsid w:val="001F39A1"/>
    <w:rsid w:val="001F680E"/>
    <w:rsid w:val="00201818"/>
    <w:rsid w:val="00220F80"/>
    <w:rsid w:val="00223FA4"/>
    <w:rsid w:val="00226299"/>
    <w:rsid w:val="00233341"/>
    <w:rsid w:val="00237AF2"/>
    <w:rsid w:val="00256A28"/>
    <w:rsid w:val="00264C25"/>
    <w:rsid w:val="0028014C"/>
    <w:rsid w:val="00283DB1"/>
    <w:rsid w:val="00292291"/>
    <w:rsid w:val="00294CAD"/>
    <w:rsid w:val="002A56BE"/>
    <w:rsid w:val="002A73FE"/>
    <w:rsid w:val="002B24F7"/>
    <w:rsid w:val="002B4ADC"/>
    <w:rsid w:val="002B5A72"/>
    <w:rsid w:val="002C04B3"/>
    <w:rsid w:val="002C1E30"/>
    <w:rsid w:val="002D6D5F"/>
    <w:rsid w:val="002F20C7"/>
    <w:rsid w:val="002F69C4"/>
    <w:rsid w:val="002F7414"/>
    <w:rsid w:val="00300AE3"/>
    <w:rsid w:val="00311EB0"/>
    <w:rsid w:val="00324CCC"/>
    <w:rsid w:val="00327432"/>
    <w:rsid w:val="00333E5E"/>
    <w:rsid w:val="00344F35"/>
    <w:rsid w:val="00371AA5"/>
    <w:rsid w:val="00373E1E"/>
    <w:rsid w:val="00375413"/>
    <w:rsid w:val="00377E42"/>
    <w:rsid w:val="00384C43"/>
    <w:rsid w:val="00396319"/>
    <w:rsid w:val="003A00DC"/>
    <w:rsid w:val="003A443F"/>
    <w:rsid w:val="003C64FD"/>
    <w:rsid w:val="003C6E01"/>
    <w:rsid w:val="003E494D"/>
    <w:rsid w:val="003E4F7A"/>
    <w:rsid w:val="003F5DB7"/>
    <w:rsid w:val="00401A13"/>
    <w:rsid w:val="00413BAC"/>
    <w:rsid w:val="00424075"/>
    <w:rsid w:val="00426C07"/>
    <w:rsid w:val="004402A0"/>
    <w:rsid w:val="00444C4B"/>
    <w:rsid w:val="00462C40"/>
    <w:rsid w:val="004669D0"/>
    <w:rsid w:val="00471E47"/>
    <w:rsid w:val="00473955"/>
    <w:rsid w:val="004C1AF6"/>
    <w:rsid w:val="004D5407"/>
    <w:rsid w:val="004F5B3A"/>
    <w:rsid w:val="00514187"/>
    <w:rsid w:val="0052183B"/>
    <w:rsid w:val="00522290"/>
    <w:rsid w:val="0052502B"/>
    <w:rsid w:val="00533AE8"/>
    <w:rsid w:val="005507E0"/>
    <w:rsid w:val="005518FD"/>
    <w:rsid w:val="00562F80"/>
    <w:rsid w:val="00573094"/>
    <w:rsid w:val="0058042F"/>
    <w:rsid w:val="00580AFB"/>
    <w:rsid w:val="005B7754"/>
    <w:rsid w:val="005C5FB1"/>
    <w:rsid w:val="005D2378"/>
    <w:rsid w:val="005D5056"/>
    <w:rsid w:val="005E765A"/>
    <w:rsid w:val="005F281D"/>
    <w:rsid w:val="005F3536"/>
    <w:rsid w:val="005F71A1"/>
    <w:rsid w:val="006110EE"/>
    <w:rsid w:val="006206A9"/>
    <w:rsid w:val="0062093F"/>
    <w:rsid w:val="006240DA"/>
    <w:rsid w:val="0062564D"/>
    <w:rsid w:val="00627482"/>
    <w:rsid w:val="00641311"/>
    <w:rsid w:val="00675587"/>
    <w:rsid w:val="00680C20"/>
    <w:rsid w:val="006879F3"/>
    <w:rsid w:val="00693995"/>
    <w:rsid w:val="006B0AAC"/>
    <w:rsid w:val="006C038E"/>
    <w:rsid w:val="006C0DA0"/>
    <w:rsid w:val="006D00C9"/>
    <w:rsid w:val="006D5A1B"/>
    <w:rsid w:val="006F7862"/>
    <w:rsid w:val="00702016"/>
    <w:rsid w:val="007071A1"/>
    <w:rsid w:val="00720378"/>
    <w:rsid w:val="00722EE7"/>
    <w:rsid w:val="00724FC3"/>
    <w:rsid w:val="0072749B"/>
    <w:rsid w:val="00756917"/>
    <w:rsid w:val="007639BD"/>
    <w:rsid w:val="007640CD"/>
    <w:rsid w:val="0077076C"/>
    <w:rsid w:val="00777FEF"/>
    <w:rsid w:val="00787239"/>
    <w:rsid w:val="00797822"/>
    <w:rsid w:val="00797826"/>
    <w:rsid w:val="007B1048"/>
    <w:rsid w:val="007C3711"/>
    <w:rsid w:val="007C4257"/>
    <w:rsid w:val="007D4700"/>
    <w:rsid w:val="007D5E1D"/>
    <w:rsid w:val="007E14AD"/>
    <w:rsid w:val="007E1988"/>
    <w:rsid w:val="007F04EE"/>
    <w:rsid w:val="007F38D2"/>
    <w:rsid w:val="008023A7"/>
    <w:rsid w:val="0081420D"/>
    <w:rsid w:val="0081719A"/>
    <w:rsid w:val="00823FEF"/>
    <w:rsid w:val="00841D62"/>
    <w:rsid w:val="00844477"/>
    <w:rsid w:val="00865B4E"/>
    <w:rsid w:val="00877450"/>
    <w:rsid w:val="0088766C"/>
    <w:rsid w:val="008907F4"/>
    <w:rsid w:val="008A1949"/>
    <w:rsid w:val="008A475F"/>
    <w:rsid w:val="008A5515"/>
    <w:rsid w:val="008A6E36"/>
    <w:rsid w:val="008C6F11"/>
    <w:rsid w:val="008D280F"/>
    <w:rsid w:val="008E6A52"/>
    <w:rsid w:val="0090098F"/>
    <w:rsid w:val="009173C1"/>
    <w:rsid w:val="00920894"/>
    <w:rsid w:val="0092256C"/>
    <w:rsid w:val="00937C35"/>
    <w:rsid w:val="00943DAA"/>
    <w:rsid w:val="0094400C"/>
    <w:rsid w:val="009470D6"/>
    <w:rsid w:val="00950DA7"/>
    <w:rsid w:val="009672D8"/>
    <w:rsid w:val="009760FB"/>
    <w:rsid w:val="0097640C"/>
    <w:rsid w:val="00977B62"/>
    <w:rsid w:val="00977C20"/>
    <w:rsid w:val="009A7E73"/>
    <w:rsid w:val="009B3CAA"/>
    <w:rsid w:val="009C37C1"/>
    <w:rsid w:val="009C48A5"/>
    <w:rsid w:val="009D281B"/>
    <w:rsid w:val="009D66BA"/>
    <w:rsid w:val="009F24B9"/>
    <w:rsid w:val="00A0724B"/>
    <w:rsid w:val="00A37DC5"/>
    <w:rsid w:val="00A43345"/>
    <w:rsid w:val="00A454E3"/>
    <w:rsid w:val="00A545FF"/>
    <w:rsid w:val="00A557BC"/>
    <w:rsid w:val="00A60B22"/>
    <w:rsid w:val="00A65C79"/>
    <w:rsid w:val="00A67804"/>
    <w:rsid w:val="00A86B9D"/>
    <w:rsid w:val="00AA3BB4"/>
    <w:rsid w:val="00AA6110"/>
    <w:rsid w:val="00AD5001"/>
    <w:rsid w:val="00AF5A91"/>
    <w:rsid w:val="00B004AE"/>
    <w:rsid w:val="00B00E32"/>
    <w:rsid w:val="00B06489"/>
    <w:rsid w:val="00B131E1"/>
    <w:rsid w:val="00B17475"/>
    <w:rsid w:val="00B17F1A"/>
    <w:rsid w:val="00B21697"/>
    <w:rsid w:val="00B223CE"/>
    <w:rsid w:val="00B307F2"/>
    <w:rsid w:val="00B345A8"/>
    <w:rsid w:val="00B4321C"/>
    <w:rsid w:val="00B440BB"/>
    <w:rsid w:val="00B5279B"/>
    <w:rsid w:val="00B56BA1"/>
    <w:rsid w:val="00B75E1C"/>
    <w:rsid w:val="00B848C1"/>
    <w:rsid w:val="00B94DFE"/>
    <w:rsid w:val="00BA6F51"/>
    <w:rsid w:val="00BB4B43"/>
    <w:rsid w:val="00BB6053"/>
    <w:rsid w:val="00BC0E80"/>
    <w:rsid w:val="00BE2B40"/>
    <w:rsid w:val="00BE4AEF"/>
    <w:rsid w:val="00BE5714"/>
    <w:rsid w:val="00BE7B33"/>
    <w:rsid w:val="00BF1876"/>
    <w:rsid w:val="00BF6907"/>
    <w:rsid w:val="00C02FFD"/>
    <w:rsid w:val="00C13821"/>
    <w:rsid w:val="00C209F7"/>
    <w:rsid w:val="00C20C65"/>
    <w:rsid w:val="00C53AD2"/>
    <w:rsid w:val="00C563CF"/>
    <w:rsid w:val="00C64C64"/>
    <w:rsid w:val="00C7110B"/>
    <w:rsid w:val="00C75522"/>
    <w:rsid w:val="00CA4BA4"/>
    <w:rsid w:val="00CA6134"/>
    <w:rsid w:val="00CB2AEE"/>
    <w:rsid w:val="00CC009B"/>
    <w:rsid w:val="00CD6C9E"/>
    <w:rsid w:val="00CD6E65"/>
    <w:rsid w:val="00CD7E59"/>
    <w:rsid w:val="00CE050F"/>
    <w:rsid w:val="00CF4331"/>
    <w:rsid w:val="00CF6844"/>
    <w:rsid w:val="00CF7C34"/>
    <w:rsid w:val="00D07EC9"/>
    <w:rsid w:val="00D1033C"/>
    <w:rsid w:val="00D10AEE"/>
    <w:rsid w:val="00D20D0A"/>
    <w:rsid w:val="00D27876"/>
    <w:rsid w:val="00D30E1B"/>
    <w:rsid w:val="00D46940"/>
    <w:rsid w:val="00D50C05"/>
    <w:rsid w:val="00D5138B"/>
    <w:rsid w:val="00D51FEC"/>
    <w:rsid w:val="00D623B5"/>
    <w:rsid w:val="00D6295B"/>
    <w:rsid w:val="00D65363"/>
    <w:rsid w:val="00D7319B"/>
    <w:rsid w:val="00D759BC"/>
    <w:rsid w:val="00D85CC3"/>
    <w:rsid w:val="00DB6AC4"/>
    <w:rsid w:val="00DB6FBB"/>
    <w:rsid w:val="00DC45DB"/>
    <w:rsid w:val="00DD01AE"/>
    <w:rsid w:val="00DD7148"/>
    <w:rsid w:val="00DE643E"/>
    <w:rsid w:val="00DF7A07"/>
    <w:rsid w:val="00E142AA"/>
    <w:rsid w:val="00E14D8A"/>
    <w:rsid w:val="00E22EC0"/>
    <w:rsid w:val="00E25266"/>
    <w:rsid w:val="00E604C4"/>
    <w:rsid w:val="00E77FF4"/>
    <w:rsid w:val="00E9038F"/>
    <w:rsid w:val="00EA52A0"/>
    <w:rsid w:val="00EA6F91"/>
    <w:rsid w:val="00EC2BDE"/>
    <w:rsid w:val="00EC6013"/>
    <w:rsid w:val="00ED5385"/>
    <w:rsid w:val="00EE1046"/>
    <w:rsid w:val="00EE45E7"/>
    <w:rsid w:val="00EF7CEA"/>
    <w:rsid w:val="00F2030E"/>
    <w:rsid w:val="00F2396E"/>
    <w:rsid w:val="00F2398F"/>
    <w:rsid w:val="00F2752F"/>
    <w:rsid w:val="00F526CC"/>
    <w:rsid w:val="00F573B5"/>
    <w:rsid w:val="00F76489"/>
    <w:rsid w:val="00F84C99"/>
    <w:rsid w:val="00F85F28"/>
    <w:rsid w:val="00FA1062"/>
    <w:rsid w:val="00FA47C7"/>
    <w:rsid w:val="00FB0FE3"/>
    <w:rsid w:val="00FB59F9"/>
    <w:rsid w:val="00FB77C9"/>
    <w:rsid w:val="00FC0B64"/>
    <w:rsid w:val="00FC2E50"/>
    <w:rsid w:val="00FD7D97"/>
    <w:rsid w:val="00FE3594"/>
    <w:rsid w:val="00FF151C"/>
    <w:rsid w:val="00FF7B04"/>
    <w:rsid w:val="07D4C928"/>
    <w:rsid w:val="086A8AFF"/>
    <w:rsid w:val="0AEAEE19"/>
    <w:rsid w:val="0D1A8BE4"/>
    <w:rsid w:val="122F5485"/>
    <w:rsid w:val="145F4691"/>
    <w:rsid w:val="2383940D"/>
    <w:rsid w:val="25B0C682"/>
    <w:rsid w:val="3E5D18CB"/>
    <w:rsid w:val="52EB3EC0"/>
    <w:rsid w:val="56AC7494"/>
    <w:rsid w:val="5805B364"/>
    <w:rsid w:val="732949FA"/>
    <w:rsid w:val="7774C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91D7"/>
  <w15:chartTrackingRefBased/>
  <w15:docId w15:val="{A9B77734-5863-4EED-A4AD-E524CF7B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FFD"/>
    <w:pPr>
      <w:spacing w:line="279" w:lineRule="auto"/>
    </w:pPr>
    <w:rPr>
      <w:rFonts w:ascii="Times New Roman" w:eastAsiaTheme="minorEastAsia" w:hAnsi="Times New Roman"/>
      <w:kern w:val="0"/>
      <w:sz w:val="24"/>
      <w:szCs w:val="24"/>
      <w:lang w:val="en-GB" w:eastAsia="ja-JP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0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">
    <w:name w:val="Parag."/>
    <w:basedOn w:val="Normal"/>
    <w:qFormat/>
    <w:rsid w:val="00BB4B43"/>
    <w:pPr>
      <w:jc w:val="both"/>
    </w:pPr>
    <w:rPr>
      <w:rFonts w:ascii="Garamond" w:hAnsi="Garamond"/>
    </w:rPr>
  </w:style>
  <w:style w:type="paragraph" w:customStyle="1" w:styleId="Chapitre">
    <w:name w:val="Chapitre"/>
    <w:basedOn w:val="Titre1"/>
    <w:next w:val="Normal"/>
    <w:qFormat/>
    <w:rsid w:val="001007AB"/>
    <w:pPr>
      <w:spacing w:line="360" w:lineRule="auto"/>
      <w:jc w:val="center"/>
    </w:pPr>
    <w:rPr>
      <w:rFonts w:ascii="Times New Roman" w:eastAsia="Source Sans Pro" w:hAnsi="Times New Roman" w:cs="Times New Roman"/>
      <w:color w:val="222222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0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6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640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40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40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40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40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40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40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40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40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40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40CD"/>
    <w:rPr>
      <w:b/>
      <w:bCs/>
      <w:smallCaps/>
      <w:color w:val="0F4761" w:themeColor="accent1" w:themeShade="B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C02FFD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C02FFD"/>
    <w:pPr>
      <w:spacing w:after="0"/>
      <w:ind w:left="240"/>
    </w:pPr>
    <w:rPr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02FFD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D30E1B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39631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unhideWhenUsed/>
    <w:rsid w:val="003274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27432"/>
    <w:rPr>
      <w:rFonts w:ascii="Times New Roman" w:eastAsiaTheme="minorEastAsia" w:hAnsi="Times New Roman"/>
      <w:kern w:val="0"/>
      <w:sz w:val="24"/>
      <w:szCs w:val="24"/>
      <w:lang w:val="en-GB" w:eastAsia="ja-JP"/>
      <w14:ligatures w14:val="none"/>
    </w:rPr>
  </w:style>
  <w:style w:type="paragraph" w:styleId="Pieddepage">
    <w:name w:val="footer"/>
    <w:basedOn w:val="Normal"/>
    <w:link w:val="PieddepageCar"/>
    <w:uiPriority w:val="99"/>
    <w:semiHidden/>
    <w:unhideWhenUsed/>
    <w:rsid w:val="003274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27432"/>
    <w:rPr>
      <w:rFonts w:ascii="Times New Roman" w:eastAsiaTheme="minorEastAsia" w:hAnsi="Times New Roman"/>
      <w:kern w:val="0"/>
      <w:sz w:val="24"/>
      <w:szCs w:val="24"/>
      <w:lang w:val="en-GB" w:eastAsia="ja-JP"/>
      <w14:ligatures w14:val="none"/>
    </w:rPr>
  </w:style>
  <w:style w:type="table" w:styleId="Grilledutableau">
    <w:name w:val="Table Grid"/>
    <w:basedOn w:val="TableauNormal"/>
    <w:uiPriority w:val="39"/>
    <w:rsid w:val="005D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02499B"/>
    <w:rPr>
      <w:color w:val="96607D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353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3536"/>
    <w:rPr>
      <w:rFonts w:ascii="Times New Roman" w:eastAsiaTheme="minorEastAsia" w:hAnsi="Times New Roman"/>
      <w:kern w:val="0"/>
      <w:sz w:val="20"/>
      <w:szCs w:val="20"/>
      <w:lang w:val="en-GB" w:eastAsia="ja-JP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5F35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myemail@example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ldschool.runescape.wiki/w/RuneScape:Real-time_Pric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702a2f-9a73-482a-b0cf-4aaa64609be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414745AF1D64E82844F6EA3878D5D" ma:contentTypeVersion="16" ma:contentTypeDescription="Crée un document." ma:contentTypeScope="" ma:versionID="07778d242cd8f7fb338eddae7547a375">
  <xsd:schema xmlns:xsd="http://www.w3.org/2001/XMLSchema" xmlns:xs="http://www.w3.org/2001/XMLSchema" xmlns:p="http://schemas.microsoft.com/office/2006/metadata/properties" xmlns:ns3="ee702a2f-9a73-482a-b0cf-4aaa64609bed" xmlns:ns4="3dfe18fc-8f08-482b-867d-f6a93952c83d" targetNamespace="http://schemas.microsoft.com/office/2006/metadata/properties" ma:root="true" ma:fieldsID="2def3a61e36fe44414d867bff0428914" ns3:_="" ns4:_="">
    <xsd:import namespace="ee702a2f-9a73-482a-b0cf-4aaa64609bed"/>
    <xsd:import namespace="3dfe18fc-8f08-482b-867d-f6a93952c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02a2f-9a73-482a-b0cf-4aaa646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18fc-8f08-482b-867d-f6a93952c83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D138-CA7B-4FDE-AB7C-5F11FEE011D9}">
  <ds:schemaRefs>
    <ds:schemaRef ds:uri="http://schemas.microsoft.com/office/2006/metadata/properties"/>
    <ds:schemaRef ds:uri="http://schemas.microsoft.com/office/infopath/2007/PartnerControls"/>
    <ds:schemaRef ds:uri="ee702a2f-9a73-482a-b0cf-4aaa64609bed"/>
  </ds:schemaRefs>
</ds:datastoreItem>
</file>

<file path=customXml/itemProps2.xml><?xml version="1.0" encoding="utf-8"?>
<ds:datastoreItem xmlns:ds="http://schemas.openxmlformats.org/officeDocument/2006/customXml" ds:itemID="{C11C9525-0343-416B-AFCD-E0FA2F7A8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02a2f-9a73-482a-b0cf-4aaa64609bed"/>
    <ds:schemaRef ds:uri="3dfe18fc-8f08-482b-867d-f6a93952c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75BF3-2538-4DC8-9702-75943016B3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2CC47-2A50-4231-AB8F-9DEB82AB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1173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7614</CharactersWithSpaces>
  <SharedDoc>false</SharedDoc>
  <HLinks>
    <vt:vector size="108" baseType="variant">
      <vt:variant>
        <vt:i4>4653091</vt:i4>
      </vt:variant>
      <vt:variant>
        <vt:i4>87</vt:i4>
      </vt:variant>
      <vt:variant>
        <vt:i4>0</vt:i4>
      </vt:variant>
      <vt:variant>
        <vt:i4>5</vt:i4>
      </vt:variant>
      <vt:variant>
        <vt:lpwstr>https://github.com/FelicyaLJ/projet2_ent</vt:lpwstr>
      </vt:variant>
      <vt:variant>
        <vt:lpwstr/>
      </vt:variant>
      <vt:variant>
        <vt:i4>4063264</vt:i4>
      </vt:variant>
      <vt:variant>
        <vt:i4>84</vt:i4>
      </vt:variant>
      <vt:variant>
        <vt:i4>0</vt:i4>
      </vt:variant>
      <vt:variant>
        <vt:i4>5</vt:i4>
      </vt:variant>
      <vt:variant>
        <vt:lpwstr>https://cloud.mongodb.com/v2/68e3c5f9967deb2ba8142d40</vt:lpwstr>
      </vt:variant>
      <vt:variant>
        <vt:lpwstr>/metrics/replicaSet/68ee54311d83526611fb24f5/explorer/Projet2/Rune/find</vt:lpwstr>
      </vt:variant>
      <vt:variant>
        <vt:i4>7864399</vt:i4>
      </vt:variant>
      <vt:variant>
        <vt:i4>81</vt:i4>
      </vt:variant>
      <vt:variant>
        <vt:i4>0</vt:i4>
      </vt:variant>
      <vt:variant>
        <vt:i4>5</vt:i4>
      </vt:variant>
      <vt:variant>
        <vt:lpwstr>mailto:myemail@example.com</vt:lpwstr>
      </vt:variant>
      <vt:variant>
        <vt:lpwstr/>
      </vt:variant>
      <vt:variant>
        <vt:i4>5767197</vt:i4>
      </vt:variant>
      <vt:variant>
        <vt:i4>78</vt:i4>
      </vt:variant>
      <vt:variant>
        <vt:i4>0</vt:i4>
      </vt:variant>
      <vt:variant>
        <vt:i4>5</vt:i4>
      </vt:variant>
      <vt:variant>
        <vt:lpwstr>https://prices.runescape.wiki/api/v1/osrs</vt:lpwstr>
      </vt:variant>
      <vt:variant>
        <vt:lpwstr/>
      </vt:variant>
      <vt:variant>
        <vt:i4>5832789</vt:i4>
      </vt:variant>
      <vt:variant>
        <vt:i4>75</vt:i4>
      </vt:variant>
      <vt:variant>
        <vt:i4>0</vt:i4>
      </vt:variant>
      <vt:variant>
        <vt:i4>5</vt:i4>
      </vt:variant>
      <vt:variant>
        <vt:lpwstr>https://prices.runescape.wiki/osrs/all-items</vt:lpwstr>
      </vt:variant>
      <vt:variant>
        <vt:lpwstr/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_Toc211798187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_Toc211798186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_Toc211798185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_Toc211798184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_Toc211798183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_Toc211798182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_Toc211798181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_Toc211798180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_Toc211798179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_Toc211798178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_Toc211798177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_Toc211798176</vt:lpwstr>
      </vt:variant>
      <vt:variant>
        <vt:i4>5767227</vt:i4>
      </vt:variant>
      <vt:variant>
        <vt:i4>0</vt:i4>
      </vt:variant>
      <vt:variant>
        <vt:i4>0</vt:i4>
      </vt:variant>
      <vt:variant>
        <vt:i4>5</vt:i4>
      </vt:variant>
      <vt:variant>
        <vt:lpwstr>https://oldschool.runescape.wiki/w/RuneScape:Real-time_Prices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Lajoie Jacob, Felicya</dc:creator>
  <cp:keywords/>
  <dc:description/>
  <cp:lastModifiedBy>Lajoie Jacob, Felicya</cp:lastModifiedBy>
  <cp:revision>3</cp:revision>
  <dcterms:created xsi:type="dcterms:W3CDTF">2025-10-20T00:29:00Z</dcterms:created>
  <dcterms:modified xsi:type="dcterms:W3CDTF">2025-10-20T00:30:00Z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0x01010024F414745AF1D64E82844F6EA3878D5D</vt:lpwstr>
  </property>
</Properties>
</file>